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E5AB7" w14:textId="39438549" w:rsidR="009D0C65" w:rsidRPr="009D0C65" w:rsidRDefault="009D0C65" w:rsidP="009D0C65">
      <w:pPr>
        <w:pStyle w:val="Title"/>
        <w:rPr>
          <w:sz w:val="44"/>
        </w:rPr>
      </w:pPr>
      <w:r w:rsidRPr="009D0C65">
        <w:rPr>
          <w:sz w:val="44"/>
        </w:rPr>
        <w:t>World Bank report on infrastructure investment needs</w:t>
      </w:r>
      <w:r w:rsidR="00896292">
        <w:rPr>
          <w:sz w:val="44"/>
        </w:rPr>
        <w:t xml:space="preserve"> </w:t>
      </w:r>
    </w:p>
    <w:p w14:paraId="37DAECB5" w14:textId="77777777" w:rsidR="009D0C65" w:rsidRDefault="009D0C65" w:rsidP="00115D7B">
      <w:pPr>
        <w:spacing w:after="120"/>
      </w:pPr>
    </w:p>
    <w:p w14:paraId="64B7A781" w14:textId="77777777" w:rsidR="00115D7B" w:rsidRDefault="00115D7B" w:rsidP="00115D7B">
      <w:pPr>
        <w:spacing w:after="120"/>
      </w:pPr>
      <w:r>
        <w:t xml:space="preserve">The infrastructure gap is large:  </w:t>
      </w:r>
      <w:r w:rsidRPr="00A02B56">
        <w:t xml:space="preserve">1.2 billion individuals are without electricity, 663 million lack improved drinking water sources, 2.4 billion lack improved sanitation facilities, </w:t>
      </w:r>
      <w:proofErr w:type="gramStart"/>
      <w:r w:rsidRPr="00A02B56">
        <w:t>1</w:t>
      </w:r>
      <w:proofErr w:type="gramEnd"/>
      <w:r w:rsidRPr="00A02B56">
        <w:t xml:space="preserve"> billion live more than 2 km from an all-weather road</w:t>
      </w:r>
      <w:r>
        <w:t>, and uncounted numbers are unable to access work and education opportunities due to the absence or high cost of transport services</w:t>
      </w:r>
      <w:r w:rsidRPr="00A02B56">
        <w:t>.</w:t>
      </w:r>
      <w:r>
        <w:t xml:space="preserve"> </w:t>
      </w:r>
      <w:r w:rsidRPr="00A02B56">
        <w:t xml:space="preserve">The developing world’s infrastructure falls short of what is needed for public health and individual welfare, environmental considerations, climate change risks, </w:t>
      </w:r>
      <w:r>
        <w:t xml:space="preserve">let alone </w:t>
      </w:r>
      <w:r w:rsidRPr="00A02B56">
        <w:t>economic prosperity</w:t>
      </w:r>
      <w:r>
        <w:t xml:space="preserve"> or middle</w:t>
      </w:r>
      <w:r w:rsidR="006C6F4C">
        <w:t>-</w:t>
      </w:r>
      <w:r>
        <w:t>class aspirations</w:t>
      </w:r>
      <w:r w:rsidRPr="00A02B56">
        <w:t xml:space="preserve">.  </w:t>
      </w:r>
    </w:p>
    <w:p w14:paraId="74A1F233" w14:textId="77777777" w:rsidR="00115D7B" w:rsidRDefault="00115D7B" w:rsidP="00115D7B">
      <w:pPr>
        <w:spacing w:after="120"/>
      </w:pPr>
      <w:r>
        <w:t>The solution, many argue, is to spend more. Thus, the question of how to attract more resources to infrastructure</w:t>
      </w:r>
      <w:r w:rsidR="006C6F4C">
        <w:t xml:space="preserve"> (in particular from the private sector)</w:t>
      </w:r>
      <w:r>
        <w:t xml:space="preserve"> has dominated much of the</w:t>
      </w:r>
      <w:r w:rsidR="006C6F4C">
        <w:t xml:space="preserve"> conversation</w:t>
      </w:r>
      <w:r>
        <w:t xml:space="preserve"> in </w:t>
      </w:r>
      <w:r w:rsidR="006C6F4C">
        <w:t>international</w:t>
      </w:r>
      <w:r>
        <w:t xml:space="preserve"> fora such as the G20.  SDGs and rising concerns about the urgency of action on climate change goals have added further impetus to the debate about how to entice the private sector to invest more in infrastructure.  </w:t>
      </w:r>
    </w:p>
    <w:p w14:paraId="03D595C7" w14:textId="2CC4E33A" w:rsidR="00115D7B" w:rsidRDefault="00115D7B" w:rsidP="00115D7B">
      <w:pPr>
        <w:spacing w:after="120"/>
      </w:pPr>
      <w:r>
        <w:t xml:space="preserve">But the story is not so simple.  First, because the </w:t>
      </w:r>
      <w:r w:rsidRPr="00DA7478">
        <w:t xml:space="preserve">focus should not be on </w:t>
      </w:r>
      <w:r w:rsidR="00420650">
        <w:t>an</w:t>
      </w:r>
      <w:r w:rsidRPr="00424E23">
        <w:t xml:space="preserve"> investment gap but on the </w:t>
      </w:r>
      <w:r w:rsidRPr="00424E23">
        <w:rPr>
          <w:i/>
        </w:rPr>
        <w:t>service</w:t>
      </w:r>
      <w:r w:rsidRPr="00424E23">
        <w:t xml:space="preserve"> gap.  </w:t>
      </w:r>
      <w:r>
        <w:t>T</w:t>
      </w:r>
      <w:r w:rsidRPr="00424E23">
        <w:t>he question of “how much is needed?” should always be accompanied by</w:t>
      </w:r>
      <w:r>
        <w:t xml:space="preserve"> a clarification as to the </w:t>
      </w:r>
      <w:r w:rsidRPr="00424E23">
        <w:t xml:space="preserve">“for what?”  And the answer to the “for what” question lies with countries’ </w:t>
      </w:r>
      <w:r w:rsidR="00DA51C0">
        <w:t>c</w:t>
      </w:r>
      <w:r w:rsidR="00906BB8">
        <w:t xml:space="preserve">ontexts, </w:t>
      </w:r>
      <w:r w:rsidRPr="00424E23">
        <w:t>aspirations in terms</w:t>
      </w:r>
      <w:r w:rsidRPr="00DA7478">
        <w:t xml:space="preserve"> of economic growth and social and environmental objectives, as well as with the choices they make regarding the relative role of infrastructure and other investments in achieving those aspirations. </w:t>
      </w:r>
      <w:r w:rsidR="00906BB8">
        <w:t xml:space="preserve">Households in Malawi will never need as much heating as the Swedes. </w:t>
      </w:r>
      <w:r w:rsidR="00010CD2">
        <w:t>A preference for e</w:t>
      </w:r>
      <w:r w:rsidR="00906BB8">
        <w:t xml:space="preserve">cosystem conservation can reduce the needs for flood protection infrastructure, while dense housing reduces the need for transport and water infrastructure but limits the available living space per capita. </w:t>
      </w:r>
      <w:r>
        <w:t xml:space="preserve"> </w:t>
      </w:r>
    </w:p>
    <w:p w14:paraId="184DFB52" w14:textId="03042D0E" w:rsidR="00010CD2" w:rsidRPr="00DA7478" w:rsidRDefault="00010CD2" w:rsidP="00115D7B">
      <w:pPr>
        <w:spacing w:after="120"/>
      </w:pPr>
      <w:r>
        <w:t>Second, the investment gap approach focuses attention o</w:t>
      </w:r>
      <w:r w:rsidR="0039722C">
        <w:t>n</w:t>
      </w:r>
      <w:r>
        <w:t xml:space="preserve"> the new investments that are needed and </w:t>
      </w:r>
      <w:r w:rsidR="00FA658A">
        <w:t>neglects</w:t>
      </w:r>
      <w:r>
        <w:t xml:space="preserve"> the resources required to maintain existing and future infrastructure. In Fiji for instance, the Government has recently invested billions in new roads and bridges and is now struggling to find the resources to maintain its transport network</w:t>
      </w:r>
      <w:r w:rsidR="00F61730">
        <w:t xml:space="preserve"> </w:t>
      </w:r>
      <w:r w:rsidR="00F61730">
        <w:fldChar w:fldCharType="begin"/>
      </w:r>
      <w:r w:rsidR="00F61730">
        <w:instrText xml:space="preserve"> ADDIN ZOTERO_ITEM CSL_CITATION {"citationID":"DJ4Cf1pZ","properties":{"formattedCitation":"(The World Bank 2017)","plainCitation":"(The World Bank 2017)"},"citationItems":[{"id":7881,"uris":["http://zotero.org/users/1040513/items/AXILQ85W"],"uri":["http://zotero.org/users/1040513/items/AXILQ85W"],"itemData":{"id":7881,"type":"report","title":"Climate vulnerability assessment : making Fiji climate resilient","publisher":"The World Bank","page":"1-172","source":"documents.worldbank.org","abstract":"The country has an area of 18,000 km spread over 332 islands, of which about 110 are inhabited. Most of the population lives on two large islands, Viti Levu and Vanua Levu. Fiji faces significant development challenges, and the government has set ambitious development objectives to address them. Economic growth in Fiji has been relatively slow in the last decades. Recently, the 20-year and 5-year National Development Plan was prepared to respond to this situation; its ambitious objectives are to more than double the real gross domestic product (GDP) per capita by 2036 and to provide universal access to all services, including housing, electricity, clean and safe water and sanitation, high-quality education, and health care.","URL":"http://documents.worldbank.org/curated/en/163081509454340771/Climate-vulnerability-assessment-making-Fiji-climate-resilient","number":"120756","shortTitle":"Climate vulnerability assessment","language":"en","author":[{"family":"The World Bank","given":""}],"issued":{"date-parts":[["2017",10,1]]},"accessed":{"date-parts":[["2018",1,16]]}}}],"schema":"https://github.com/citation-style-language/schema/raw/master/csl-citation.json"} </w:instrText>
      </w:r>
      <w:r w:rsidR="00F61730">
        <w:fldChar w:fldCharType="separate"/>
      </w:r>
      <w:r w:rsidR="00F61730" w:rsidRPr="00F61730">
        <w:rPr>
          <w:rFonts w:ascii="Calibri" w:hAnsi="Calibri" w:cs="Calibri"/>
        </w:rPr>
        <w:t>(The World Bank 2017)</w:t>
      </w:r>
      <w:r w:rsidR="00F61730">
        <w:fldChar w:fldCharType="end"/>
      </w:r>
      <w:r>
        <w:t>.</w:t>
      </w:r>
      <w:r w:rsidR="007139E9">
        <w:t xml:space="preserve"> In many places around the World, the amount of money needed to maintain the existing infrastructure network is higher than what is needed for future investments.</w:t>
      </w:r>
    </w:p>
    <w:p w14:paraId="33DFA186" w14:textId="04247AB8" w:rsidR="00115D7B" w:rsidRPr="00C267AB" w:rsidRDefault="003A2D0D" w:rsidP="00115D7B">
      <w:pPr>
        <w:ind w:left="5"/>
      </w:pPr>
      <w:r>
        <w:t>Third</w:t>
      </w:r>
      <w:r w:rsidR="00115D7B" w:rsidRPr="00DA7478">
        <w:t xml:space="preserve">, the investment gap approach necessarily focuses attention </w:t>
      </w:r>
      <w:r w:rsidR="00115D7B">
        <w:t xml:space="preserve">on </w:t>
      </w:r>
      <w:r w:rsidR="00115D7B" w:rsidRPr="00DA7478">
        <w:t>the question of raising more resources.</w:t>
      </w:r>
      <w:r w:rsidR="006106A3">
        <w:t xml:space="preserve"> In particular, </w:t>
      </w:r>
      <w:r w:rsidR="00DF0287">
        <w:t>climate change mitigation and adaptation are always presented as extra-costs for infrastructure needs.</w:t>
      </w:r>
      <w:r w:rsidR="00115D7B" w:rsidRPr="00DA7478">
        <w:t xml:space="preserve"> But closing the service gap should not—and, indeed, cannot—be just about spending more. </w:t>
      </w:r>
      <w:r w:rsidR="00115D7B">
        <w:t xml:space="preserve"> </w:t>
      </w:r>
      <w:r>
        <w:t xml:space="preserve">Efficiency and demand management policies have the potential to significantly reduce infrastructure needs and close service gaps much more efficiently than with </w:t>
      </w:r>
      <w:r w:rsidR="00A30592">
        <w:t xml:space="preserve">new </w:t>
      </w:r>
      <w:r>
        <w:t>infrastructure</w:t>
      </w:r>
      <w:r w:rsidR="00A30592">
        <w:t xml:space="preserve"> investments</w:t>
      </w:r>
      <w:r>
        <w:t xml:space="preserve"> alone. For instance, reducing peak electricity demand with smart meters </w:t>
      </w:r>
      <w:r w:rsidR="00247FAA">
        <w:t>can remove the need for new power plants.</w:t>
      </w:r>
      <w:r>
        <w:t xml:space="preserve"> </w:t>
      </w:r>
      <w:r w:rsidR="00757DE6">
        <w:t>In many places</w:t>
      </w:r>
      <w:r w:rsidR="00DF0287">
        <w:t>,</w:t>
      </w:r>
      <w:r w:rsidR="00757DE6">
        <w:t xml:space="preserve"> </w:t>
      </w:r>
      <w:r w:rsidR="00F90275">
        <w:t>reducing greenhouse gases emissions</w:t>
      </w:r>
      <w:r w:rsidR="00D94395">
        <w:t xml:space="preserve"> mostly entails redirecting investments rather than increasing them, and resilience</w:t>
      </w:r>
      <w:r w:rsidR="00DF0287">
        <w:t xml:space="preserve"> to climate change impacts</w:t>
      </w:r>
      <w:r w:rsidR="00D94395">
        <w:t xml:space="preserve"> can be built in at a </w:t>
      </w:r>
      <w:r w:rsidR="00DF0287">
        <w:t>negative</w:t>
      </w:r>
      <w:r w:rsidR="00D94395">
        <w:t xml:space="preserve"> cost</w:t>
      </w:r>
      <w:r w:rsidR="00DF0287">
        <w:t xml:space="preserve"> with good planning exercises</w:t>
      </w:r>
      <w:r w:rsidR="00D94395">
        <w:t xml:space="preserve"> </w:t>
      </w:r>
      <w:r w:rsidR="00A30592">
        <w:fldChar w:fldCharType="begin"/>
      </w:r>
      <w:r w:rsidR="00A30592">
        <w:instrText xml:space="preserve"> ADDIN ZOTERO_ITEM CSL_CITATION {"citationID":"nf11ePhu","properties":{"formattedCitation":"(Bonzanigo et al. 2015)","plainCitation":"(Bonzanigo et al. 2015)"},"citationItems":[{"id":3486,"uris":["http://zotero.org/users/1040513/items/F9QPWK26"],"uri":["http://zotero.org/users/1040513/items/F9QPWK26"],"itemData":{"id":3486,"type":"report","title":"Robust decision-making in the water sector: a strategy for implementing Lima’s long-term water resources master plan","publisher":"The World Bank","page":"1-47","source":"documents.worldbank.org","abstract":"How can water resource agencies make smart investments to ensure long-term water reliability when the future is fraught with deep climate and economic uncertainty? This study helped SEDAPAL, the water utility serving Lima, Peru, answer this question by drawing on state of the art methods for decision making under deep uncertainty. These methods provide techniques for evaluating the performance of a water system over a wide range of plausible futures and then developing strategies that are robust across these futures. Rather than weighting futures probabilistically to define an optimal strategy, these methodologies identify the vulnerabilities of a system and then evaluate the key trade-offs among different adaptive strategies. Through extensive iteration and collaboration with SEDAPAL, the study used these methods to define an investment strategy that is robust, ensuring water reliability across as wide a range of future conditions as possible while also being economically efficient. First,on completion, the study helped SEDAPAL realize that not all projects included in the Master Plan were necessary to achieve water reliability, and the utility could save 25 percent (more than $600 million) in investment costs. Second, the study helped focus future efforts on demand-side management, pricing, and soft infrastructure, a refocusing that is difficult to achieve in traditional utility companies. Third, the study helped SEDAPAL gain the support of regulatory and budget agencies through the careful analysis of alternatives. Fourth, the study allowed the utility to postpone lower priority investments, and to analyze future options based on climate and demand information that simply is not available now.","URL":"http://documents.worldbank.org/curated/en/617161468187788705/Robust-decision-making-in-the-water-sector-a-strategy-for-implementing-Lima-s-long-term-water-resources-master-plan","number":"WPS7439","shortTitle":"Robust decision-making in the water sector","language":"en","author":[{"family":"Bonzanigo","given":"Laura"},{"family":"Molina Perez","given":"Edmundo"},{"family":"Ramos","given":"Cayo"},{"family":"Groves","given":"David G."},{"family":"Rodriguez Cabanillas","given":"Iván"},{"family":"Kalra","given":"Nidhi"},{"family":"Brandon","given":"Carter J."}],"issued":{"date-parts":[["2015",10,14]]},"accessed":{"date-parts":[["2016",9,7]]}}}],"schema":"https://github.com/citation-style-language/schema/raw/master/csl-citation.json"} </w:instrText>
      </w:r>
      <w:r w:rsidR="00A30592">
        <w:fldChar w:fldCharType="separate"/>
      </w:r>
      <w:r w:rsidR="00A30592" w:rsidRPr="00A30592">
        <w:rPr>
          <w:rFonts w:ascii="Calibri" w:hAnsi="Calibri" w:cs="Calibri"/>
        </w:rPr>
        <w:t>(Bonzanigo et al. 2015)</w:t>
      </w:r>
      <w:r w:rsidR="00A30592">
        <w:fldChar w:fldCharType="end"/>
      </w:r>
      <w:r w:rsidR="00D94395">
        <w:t>.</w:t>
      </w:r>
      <w:r w:rsidR="007F7EE1">
        <w:t xml:space="preserve"> </w:t>
      </w:r>
      <w:r>
        <w:t>And even when more investment</w:t>
      </w:r>
      <w:r w:rsidR="007F7EE1">
        <w:t xml:space="preserve"> in infrastructure</w:t>
      </w:r>
      <w:r>
        <w:t xml:space="preserve"> is needed, it is not always easy to spend more. </w:t>
      </w:r>
      <w:r w:rsidR="00115D7B">
        <w:t>A case in point is Brazil, whose budget execution rate fell to less than 50 percent in 2013 after it attempted to increase pub</w:t>
      </w:r>
      <w:r w:rsidR="007859CD">
        <w:t xml:space="preserve">lic spending in infrastructure </w:t>
      </w:r>
      <w:r w:rsidR="007859CD">
        <w:fldChar w:fldCharType="begin"/>
      </w:r>
      <w:r w:rsidR="007859CD">
        <w:instrText xml:space="preserve"> ADDIN ZOTERO_ITEM CSL_CITATION {"citationID":"xbflr9AL","properties":{"formattedCitation":"(Marianne Fay et al. 2017)","plainCitation":"(Marianne Fay et al. 2017)"},"citationItems":[{"id":7813,"uris":["http://zotero.org/users/1040513/items/FG5ZRC83"],"uri":["http://zotero.org/users/1040513/items/FG5ZRC83"],"itemData":{"id":7813,"type":"report","title":"Rethinking infrastructure in Latin America and the Caribbean : spending better to achieve more","publisher":"The World Bank","page":"1-88","source":"documents.worldbank.org","abstract":"Latin America and the Caribbean does not have the infrastructure it needs, or deserves, given its income. Many argue that the solution is to spend more; by contrast, this report has one main message: Latin America can dramatically narrow its infrastructure service gap by spending efficiently on the right things.","URL":"http://documents.worldbank.org/curated/en/676711491563967405/Rethinking-infrastructure-in-Latin-America-and-the-Caribbean-spending-better-to-achieve-more","number":"114110","shortTitle":"Rethinking infrastructure in Latin America and the Caribbean","language":"en","author":[{"family":"Fay","given":"Marianne"},{"family":"Andres","given":"Luis Alberto"},{"family":"Fox","given":"Charles James Edward"},{"family":"Narloch","given":"Ulf Gerrit"},{"family":"Straub","given":"Stephane"},{"family":"Slawson","given":"Michael Alan"}],"issued":{"date-parts":[["2017",4,6]]},"accessed":{"date-parts":[["2017",8,25]]}}}],"schema":"https://github.com/citation-style-language/schema/raw/master/csl-citation.json"} </w:instrText>
      </w:r>
      <w:r w:rsidR="007859CD">
        <w:fldChar w:fldCharType="separate"/>
      </w:r>
      <w:r w:rsidR="007859CD" w:rsidRPr="007859CD">
        <w:rPr>
          <w:rFonts w:ascii="Calibri" w:hAnsi="Calibri" w:cs="Calibri"/>
        </w:rPr>
        <w:t>(Marianne Fay et al. 2017)</w:t>
      </w:r>
      <w:r w:rsidR="007859CD">
        <w:fldChar w:fldCharType="end"/>
      </w:r>
      <w:r w:rsidR="00115D7B">
        <w:t>.</w:t>
      </w:r>
    </w:p>
    <w:p w14:paraId="25446E4B" w14:textId="71B181DD" w:rsidR="00115D7B" w:rsidRDefault="00D94395" w:rsidP="00115D7B">
      <w:pPr>
        <w:ind w:left="5"/>
      </w:pPr>
      <w:r>
        <w:lastRenderedPageBreak/>
        <w:t>Fourth</w:t>
      </w:r>
      <w:r w:rsidR="00115D7B">
        <w:t>, there are large uncertainties associated with the assumptions driving investment needs estimates—and these uncertainties are seldom clearly spelled out even as they would usefully inform policy choices.</w:t>
      </w:r>
      <w:r w:rsidR="0039722C">
        <w:t xml:space="preserve"> For instance, the impacts of climate change that the water sector needs to adapt to </w:t>
      </w:r>
      <w:proofErr w:type="gramStart"/>
      <w:r w:rsidR="0039722C">
        <w:t>are</w:t>
      </w:r>
      <w:proofErr w:type="gramEnd"/>
      <w:r w:rsidR="0039722C">
        <w:t xml:space="preserve"> highly uncertain and yet can have a large impact on investment needs. Future demand for different transport modes depends on urbanization patterns, globalization and technological change – all highly uncertain as well.</w:t>
      </w:r>
      <w:r w:rsidR="00115D7B">
        <w:t xml:space="preserve"> There are also choices, </w:t>
      </w:r>
      <w:r w:rsidR="00115D7B" w:rsidRPr="009B7B73">
        <w:t xml:space="preserve">some to do with the analysis (what discount rate to use?) and some to do with the strategy – notably the path chosen to get </w:t>
      </w:r>
      <w:r w:rsidR="0039722C">
        <w:t>to the objectives</w:t>
      </w:r>
      <w:r w:rsidR="00115D7B" w:rsidRPr="009B7B73">
        <w:t xml:space="preserve">.  </w:t>
      </w:r>
      <w:r w:rsidR="00906BB8">
        <w:t>F</w:t>
      </w:r>
      <w:r w:rsidR="00906BB8" w:rsidRPr="009B7B73">
        <w:t>lood protection can be achieved through dikes and seawalls – which implies large infrastructure investment and maintenance costs – or through smarter land-use planning – which requires strong institutions and may lead to higher housing prices</w:t>
      </w:r>
      <w:r w:rsidR="00906BB8">
        <w:t xml:space="preserve"> but much lower investment costs</w:t>
      </w:r>
      <w:r w:rsidR="00906BB8" w:rsidRPr="009B7B73">
        <w:t>.</w:t>
      </w:r>
    </w:p>
    <w:p w14:paraId="4D47FA34" w14:textId="19D961A6" w:rsidR="00115D7B" w:rsidRDefault="00115D7B" w:rsidP="00115D7B">
      <w:pPr>
        <w:spacing w:after="120"/>
      </w:pPr>
      <w:r w:rsidRPr="00F11C40">
        <w:t xml:space="preserve">The </w:t>
      </w:r>
      <w:r w:rsidR="00487083">
        <w:t xml:space="preserve">World Bank </w:t>
      </w:r>
      <w:r>
        <w:t>Sustainable Development</w:t>
      </w:r>
      <w:r w:rsidRPr="00F11C40">
        <w:t xml:space="preserve"> Chief Economist’s office </w:t>
      </w:r>
      <w:r>
        <w:t>is working on a report to address these issues. The ambition of the report is to help sh</w:t>
      </w:r>
      <w:r w:rsidRPr="006B53B5">
        <w:t xml:space="preserve">ift the debate around </w:t>
      </w:r>
      <w:r>
        <w:t xml:space="preserve">the </w:t>
      </w:r>
      <w:r w:rsidRPr="006B53B5">
        <w:t xml:space="preserve">investment </w:t>
      </w:r>
      <w:r>
        <w:t xml:space="preserve">gap </w:t>
      </w:r>
      <w:r w:rsidRPr="006B53B5">
        <w:t xml:space="preserve">away from a simple focus on spending </w:t>
      </w:r>
      <w:r>
        <w:t xml:space="preserve">more, </w:t>
      </w:r>
      <w:r w:rsidRPr="006B53B5">
        <w:t xml:space="preserve">and towards spending better on the right </w:t>
      </w:r>
      <w:r w:rsidR="0039722C">
        <w:t>objectives using relevant metrics</w:t>
      </w:r>
      <w:r>
        <w:t xml:space="preserve">.  The latter is a broad agenda that requires work on many fronts.  The specific contribution of the present work will be to offer a careful and systematic approach to investment needs estimates, moving away from single estimates to highlight both the importance of clearly defining the </w:t>
      </w:r>
      <w:r w:rsidR="00487083">
        <w:t>vision</w:t>
      </w:r>
      <w:r>
        <w:t xml:space="preserve"> and the sensitivity of the results to assumptions—about pricing, technology, demand, climate change and climate policy, and other key factors that can help inform policy choices.</w:t>
      </w:r>
    </w:p>
    <w:p w14:paraId="5D567741" w14:textId="4383E696" w:rsidR="00720EE1" w:rsidRDefault="00115D7B" w:rsidP="00115D7B">
      <w:pPr>
        <w:spacing w:after="120"/>
      </w:pPr>
      <w:r>
        <w:t xml:space="preserve">The final output will </w:t>
      </w:r>
      <w:r w:rsidR="00010CD2">
        <w:t>include a set of investment needs estimates, structured in an “if-then” framework (</w:t>
      </w:r>
      <w:r w:rsidR="00010CD2" w:rsidRPr="0079682D">
        <w:rPr>
          <w:i/>
        </w:rPr>
        <w:t>if</w:t>
      </w:r>
      <w:r w:rsidR="00010CD2">
        <w:t xml:space="preserve"> this is what is wanted and these are the assumptions made, </w:t>
      </w:r>
      <w:r w:rsidR="00010CD2" w:rsidRPr="0079682D">
        <w:rPr>
          <w:i/>
        </w:rPr>
        <w:t>then</w:t>
      </w:r>
      <w:r w:rsidR="00010CD2">
        <w:t xml:space="preserve"> this is how much it would cost) along with an analysis of cost drivers. This work will identify the main threats to the achievement of infrastructure-related SDGs. Finally, it will propose</w:t>
      </w:r>
      <w:r>
        <w:t xml:space="preserve"> a methodological framework and best practice advice on how to present and use investment needs estimates to help inform the choices that governments make. The deliverables will include an overview report, as well as a set of background papers that offer sector-specific estimates (for water and sanitation, irrigation, transport, energy, and flood protection).</w:t>
      </w:r>
    </w:p>
    <w:p w14:paraId="5929D4B3" w14:textId="77777777" w:rsidR="0016176A" w:rsidRDefault="0016176A" w:rsidP="00297238">
      <w:pPr>
        <w:pStyle w:val="Heading1"/>
      </w:pPr>
      <w:r>
        <w:t>The value of the current infrastructure stock</w:t>
      </w:r>
      <w:r w:rsidR="004211FD">
        <w:t xml:space="preserve"> and maintenance needs</w:t>
      </w:r>
    </w:p>
    <w:p w14:paraId="34D1B9EF" w14:textId="69E21CDB" w:rsidR="0016176A" w:rsidRPr="0016176A" w:rsidRDefault="0016176A" w:rsidP="0016176A">
      <w:r>
        <w:t>The report will use the best available global databases to estimate the value of the existing infrastructure stocks</w:t>
      </w:r>
      <w:r w:rsidR="00866118">
        <w:t xml:space="preserve"> </w:t>
      </w:r>
      <w:r>
        <w:t xml:space="preserve">(roads, power plants, water supply and sanitation, coastal defenses), their condition, and the cost of maintaining it. </w:t>
      </w:r>
      <w:r w:rsidR="00866118">
        <w:t xml:space="preserve">Preliminary estimates </w:t>
      </w:r>
      <w:r w:rsidR="003D5D88">
        <w:t xml:space="preserve">suggest </w:t>
      </w:r>
      <w:r w:rsidR="00866118">
        <w:t>that the cost of maintaining the current infrastructure stock in developing country</w:t>
      </w:r>
      <w:r w:rsidR="00F30775">
        <w:t xml:space="preserve"> in the next decades</w:t>
      </w:r>
      <w:r w:rsidR="00866118">
        <w:t xml:space="preserve"> is higher than investment needs</w:t>
      </w:r>
      <w:r w:rsidR="00F30775">
        <w:t xml:space="preserve"> for new infrastructure</w:t>
      </w:r>
      <w:r w:rsidR="00866118">
        <w:t>.</w:t>
      </w:r>
    </w:p>
    <w:p w14:paraId="6CD6D6AB" w14:textId="77777777" w:rsidR="00720EE1" w:rsidRPr="00720EE1" w:rsidRDefault="00927D89" w:rsidP="00297238">
      <w:pPr>
        <w:pStyle w:val="Heading1"/>
      </w:pPr>
      <w:r>
        <w:t xml:space="preserve">Assessing </w:t>
      </w:r>
      <w:r w:rsidR="0016176A">
        <w:t xml:space="preserve">future </w:t>
      </w:r>
      <w:r>
        <w:t>infrastructure investment needs: a framework</w:t>
      </w:r>
    </w:p>
    <w:p w14:paraId="08F65DF4" w14:textId="52D66E27" w:rsidR="00927D89" w:rsidRDefault="00927D89" w:rsidP="00115D7B">
      <w:pPr>
        <w:spacing w:after="120"/>
      </w:pPr>
      <w:r>
        <w:t>The report proposes a framework to help decision makers build a vision of what they want to achieve with infrastructure investments and how they can reach this vis</w:t>
      </w:r>
      <w:r w:rsidR="00D645A3">
        <w:t>ion. The framework rests on four</w:t>
      </w:r>
      <w:r>
        <w:t xml:space="preserve"> components: (</w:t>
      </w:r>
      <w:proofErr w:type="spellStart"/>
      <w:r>
        <w:t>i</w:t>
      </w:r>
      <w:proofErr w:type="spellEnd"/>
      <w:r>
        <w:t>) the multiple objectives infrastructure investments aim for</w:t>
      </w:r>
      <w:r w:rsidR="00D645A3">
        <w:t>, and the multiple metrics that need to be used to assess the success of the investments; (i</w:t>
      </w:r>
      <w:r>
        <w:t>i) the</w:t>
      </w:r>
      <w:r w:rsidR="00D645A3">
        <w:t xml:space="preserve"> investment and policy</w:t>
      </w:r>
      <w:r>
        <w:t xml:space="preserve"> options that are available to reach the objectives; (i</w:t>
      </w:r>
      <w:r w:rsidR="00D645A3">
        <w:t>ii</w:t>
      </w:r>
      <w:r>
        <w:t xml:space="preserve">) the exogenous factors that can </w:t>
      </w:r>
      <w:r w:rsidR="00571052">
        <w:t>influence the cost and success</w:t>
      </w:r>
      <w:r>
        <w:t xml:space="preserve"> of </w:t>
      </w:r>
      <w:r>
        <w:lastRenderedPageBreak/>
        <w:t>the investments; and (</w:t>
      </w:r>
      <w:r w:rsidR="00D645A3">
        <w:t>i</w:t>
      </w:r>
      <w:r>
        <w:t>v) the complex relationships that determine how options can help reach the objectives given constraints and uncertainties.</w:t>
      </w:r>
    </w:p>
    <w:p w14:paraId="6E7F089E" w14:textId="77777777" w:rsidR="00927D89" w:rsidRPr="00297238" w:rsidRDefault="00927D89" w:rsidP="00297238">
      <w:pPr>
        <w:pStyle w:val="Heading2"/>
      </w:pPr>
      <w:r w:rsidRPr="00297238">
        <w:t>The objectives of infrastructure investment</w:t>
      </w:r>
    </w:p>
    <w:p w14:paraId="1A7A9155" w14:textId="411B2985" w:rsidR="00927D89" w:rsidRPr="00456E2E" w:rsidRDefault="00927D89" w:rsidP="00EF5091">
      <w:pPr>
        <w:spacing w:after="0"/>
      </w:pPr>
      <w:r w:rsidRPr="00456E2E">
        <w:t>There is an extensive literature on the growth benefits of infrastructure investments. However</w:t>
      </w:r>
      <w:r w:rsidR="003E46CD" w:rsidRPr="00456E2E">
        <w:t>,</w:t>
      </w:r>
      <w:r w:rsidRPr="00456E2E">
        <w:t xml:space="preserve"> it is very hard to disentangle the links and causality between infrastructure investment and economic growth</w:t>
      </w:r>
      <w:r w:rsidR="00C03315">
        <w:t xml:space="preserve"> </w:t>
      </w:r>
      <w:r w:rsidR="00C03315">
        <w:fldChar w:fldCharType="begin"/>
      </w:r>
      <w:r w:rsidR="007859CD">
        <w:instrText xml:space="preserve"> ADDIN ZOTERO_ITEM CSL_CITATION {"citationID":"ubTsqnxh","properties":{"formattedCitation":"(M. Fay and Yepes 2003)","plainCitation":"(M. Fay and Yepes 2003)"},"citationItems":[{"id":2740,"uris":["http://zotero.org/users/1040513/items/6N4ZAHMI"],"uri":["http://zotero.org/users/1040513/items/6N4ZAHMI"],"itemData":{"id":2740,"type":"book","title":"Investing in Infrastructure: What is Needed from 2000 to 2010?","publisher":"World Bank","author":[{"family":"Fay","given":"M."},{"family":"Yepes","given":"T."}],"issued":{"date-parts":[["2003"]]}}}],"schema":"https://github.com/citation-style-language/schema/raw/master/csl-citation.json"} </w:instrText>
      </w:r>
      <w:r w:rsidR="00C03315">
        <w:fldChar w:fldCharType="separate"/>
      </w:r>
      <w:r w:rsidR="007859CD" w:rsidRPr="007859CD">
        <w:rPr>
          <w:rFonts w:ascii="Calibri" w:hAnsi="Calibri" w:cs="Calibri"/>
        </w:rPr>
        <w:t>(M. Fay and Yepes 2003)</w:t>
      </w:r>
      <w:r w:rsidR="00C03315">
        <w:fldChar w:fldCharType="end"/>
      </w:r>
      <w:r w:rsidRPr="00456E2E">
        <w:t>. Besides, public infrastructure investments have multiple objectives, including non-economic ones like physical and social integration of a country, public health and safety objectives. Therefore, assessing infrastructure investment needs requires to first build a vision of what the investments are meant to achieve, along several dimensions</w:t>
      </w:r>
      <w:r w:rsidR="0058591D">
        <w:t>, using multiple metrics</w:t>
      </w:r>
      <w:r w:rsidRPr="00456E2E">
        <w:t>. Below are examples of objectives</w:t>
      </w:r>
      <w:r w:rsidR="0058591D">
        <w:t xml:space="preserve"> </w:t>
      </w:r>
      <w:r w:rsidRPr="00456E2E">
        <w:t>for infrastructure investments.</w:t>
      </w:r>
      <w:r w:rsidR="00DF76F1">
        <w:t xml:space="preserve"> Note that </w:t>
      </w:r>
      <w:r w:rsidR="00C03315">
        <w:t>ICT investment needs are not included.</w:t>
      </w:r>
    </w:p>
    <w:p w14:paraId="6B262E23" w14:textId="77777777" w:rsidR="00927D89" w:rsidRPr="00927D89" w:rsidRDefault="00927D89" w:rsidP="00EF5091">
      <w:pPr>
        <w:spacing w:after="0"/>
        <w:textAlignment w:val="center"/>
        <w:rPr>
          <w:rFonts w:ascii="Calibri" w:eastAsia="Times New Roman" w:hAnsi="Calibri" w:cs="Calibri"/>
        </w:rPr>
      </w:pPr>
    </w:p>
    <w:p w14:paraId="32C4E0C3" w14:textId="77777777" w:rsidR="00927D89" w:rsidRPr="00927D89" w:rsidRDefault="0014028D" w:rsidP="00EF5091">
      <w:pPr>
        <w:numPr>
          <w:ilvl w:val="0"/>
          <w:numId w:val="18"/>
        </w:numPr>
        <w:spacing w:after="0"/>
        <w:textAlignment w:val="center"/>
        <w:rPr>
          <w:rFonts w:ascii="Calibri" w:eastAsia="Times New Roman" w:hAnsi="Calibri" w:cs="Calibri"/>
        </w:rPr>
      </w:pPr>
      <w:r>
        <w:rPr>
          <w:rFonts w:ascii="Calibri" w:eastAsia="Times New Roman" w:hAnsi="Calibri" w:cs="Calibri"/>
        </w:rPr>
        <w:t>I</w:t>
      </w:r>
      <w:r w:rsidR="00927D89" w:rsidRPr="00927D89">
        <w:rPr>
          <w:rFonts w:ascii="Calibri" w:eastAsia="Times New Roman" w:hAnsi="Calibri" w:cs="Calibri"/>
        </w:rPr>
        <w:t>nfrastructure services as inputs to the production process</w:t>
      </w:r>
    </w:p>
    <w:p w14:paraId="45EF6FFB" w14:textId="77777777" w:rsidR="00927D89" w:rsidRPr="00927D89" w:rsidRDefault="00927D89" w:rsidP="00EF5091">
      <w:pPr>
        <w:numPr>
          <w:ilvl w:val="1"/>
          <w:numId w:val="35"/>
        </w:numPr>
        <w:spacing w:after="0"/>
        <w:textAlignment w:val="center"/>
        <w:rPr>
          <w:rFonts w:ascii="Calibri" w:eastAsia="Times New Roman" w:hAnsi="Calibri" w:cs="Calibri"/>
        </w:rPr>
      </w:pPr>
      <w:r w:rsidRPr="00927D89">
        <w:rPr>
          <w:rFonts w:ascii="Calibri" w:eastAsia="Times New Roman" w:hAnsi="Calibri" w:cs="Calibri"/>
        </w:rPr>
        <w:t>Energy supply</w:t>
      </w:r>
    </w:p>
    <w:p w14:paraId="0DA7D38B" w14:textId="6E415D15" w:rsidR="00927D89" w:rsidRPr="00927D89" w:rsidRDefault="00927D89" w:rsidP="00EF5091">
      <w:pPr>
        <w:numPr>
          <w:ilvl w:val="1"/>
          <w:numId w:val="35"/>
        </w:numPr>
        <w:spacing w:after="0"/>
        <w:textAlignment w:val="center"/>
        <w:rPr>
          <w:rFonts w:ascii="Calibri" w:eastAsia="Times New Roman" w:hAnsi="Calibri" w:cs="Calibri"/>
        </w:rPr>
      </w:pPr>
      <w:r w:rsidRPr="00927D89">
        <w:rPr>
          <w:rFonts w:ascii="Calibri" w:eastAsia="Times New Roman" w:hAnsi="Calibri" w:cs="Calibri"/>
        </w:rPr>
        <w:t>Mobility</w:t>
      </w:r>
      <w:r w:rsidR="00DF76F1">
        <w:rPr>
          <w:rFonts w:ascii="Calibri" w:eastAsia="Times New Roman" w:hAnsi="Calibri" w:cs="Calibri"/>
        </w:rPr>
        <w:t xml:space="preserve"> (with a distinction between passenger and freight, and urban and inter-urban).</w:t>
      </w:r>
    </w:p>
    <w:p w14:paraId="7A6B296D" w14:textId="77777777" w:rsidR="00927D89" w:rsidRPr="00927D89" w:rsidRDefault="00927D89" w:rsidP="00EF5091">
      <w:pPr>
        <w:numPr>
          <w:ilvl w:val="1"/>
          <w:numId w:val="35"/>
        </w:numPr>
        <w:spacing w:after="0"/>
        <w:textAlignment w:val="center"/>
        <w:rPr>
          <w:rFonts w:ascii="Calibri" w:eastAsia="Times New Roman" w:hAnsi="Calibri" w:cs="Calibri"/>
        </w:rPr>
      </w:pPr>
      <w:r w:rsidRPr="00927D89">
        <w:rPr>
          <w:rFonts w:ascii="Calibri" w:eastAsia="Times New Roman" w:hAnsi="Calibri" w:cs="Calibri"/>
        </w:rPr>
        <w:t>Water supply (irrigation + industry)</w:t>
      </w:r>
    </w:p>
    <w:p w14:paraId="7C2121B2" w14:textId="03A272C5" w:rsidR="00927D89" w:rsidRPr="00927D89" w:rsidRDefault="00927D89" w:rsidP="00EF5091">
      <w:pPr>
        <w:numPr>
          <w:ilvl w:val="0"/>
          <w:numId w:val="18"/>
        </w:numPr>
        <w:spacing w:after="0"/>
        <w:textAlignment w:val="center"/>
        <w:rPr>
          <w:rFonts w:ascii="Calibri" w:eastAsia="Times New Roman" w:hAnsi="Calibri" w:cs="Calibri"/>
        </w:rPr>
      </w:pPr>
      <w:r w:rsidRPr="00927D89">
        <w:rPr>
          <w:rFonts w:ascii="Calibri" w:eastAsia="Times New Roman" w:hAnsi="Calibri" w:cs="Calibri"/>
        </w:rPr>
        <w:t>Households consumption of infrastructure services (SDGs, improved human capital)</w:t>
      </w:r>
    </w:p>
    <w:p w14:paraId="1E16A779" w14:textId="77777777" w:rsidR="00927D89" w:rsidRPr="00927D89" w:rsidRDefault="00927D89" w:rsidP="00EF5091">
      <w:pPr>
        <w:numPr>
          <w:ilvl w:val="1"/>
          <w:numId w:val="36"/>
        </w:numPr>
        <w:spacing w:after="0"/>
        <w:textAlignment w:val="center"/>
        <w:rPr>
          <w:rFonts w:ascii="Calibri" w:eastAsia="Times New Roman" w:hAnsi="Calibri" w:cs="Calibri"/>
        </w:rPr>
      </w:pPr>
      <w:r w:rsidRPr="00927D89">
        <w:rPr>
          <w:rFonts w:ascii="Calibri" w:eastAsia="Times New Roman" w:hAnsi="Calibri" w:cs="Calibri"/>
        </w:rPr>
        <w:t>Energy services (light, electricity for appliances)</w:t>
      </w:r>
    </w:p>
    <w:p w14:paraId="66237F88" w14:textId="77777777" w:rsidR="00927D89" w:rsidRPr="00927D89" w:rsidRDefault="00927D89" w:rsidP="00EF5091">
      <w:pPr>
        <w:numPr>
          <w:ilvl w:val="1"/>
          <w:numId w:val="36"/>
        </w:numPr>
        <w:spacing w:after="0"/>
        <w:textAlignment w:val="center"/>
        <w:rPr>
          <w:rFonts w:ascii="Calibri" w:eastAsia="Times New Roman" w:hAnsi="Calibri" w:cs="Calibri"/>
        </w:rPr>
      </w:pPr>
      <w:r w:rsidRPr="00927D89">
        <w:rPr>
          <w:rFonts w:ascii="Calibri" w:eastAsia="Times New Roman" w:hAnsi="Calibri" w:cs="Calibri"/>
        </w:rPr>
        <w:t>Domestic water and sanitation</w:t>
      </w:r>
    </w:p>
    <w:p w14:paraId="7AE0758B" w14:textId="77777777" w:rsidR="00927D89" w:rsidRPr="00927D89" w:rsidRDefault="00927D89" w:rsidP="00EF5091">
      <w:pPr>
        <w:numPr>
          <w:ilvl w:val="1"/>
          <w:numId w:val="36"/>
        </w:numPr>
        <w:spacing w:after="0"/>
        <w:textAlignment w:val="center"/>
        <w:rPr>
          <w:rFonts w:ascii="Calibri" w:eastAsia="Times New Roman" w:hAnsi="Calibri" w:cs="Calibri"/>
        </w:rPr>
      </w:pPr>
      <w:r w:rsidRPr="00927D89">
        <w:rPr>
          <w:rFonts w:ascii="Calibri" w:eastAsia="Times New Roman" w:hAnsi="Calibri" w:cs="Calibri"/>
        </w:rPr>
        <w:t>Mobility (for leisure</w:t>
      </w:r>
      <w:r w:rsidR="00F15F36">
        <w:rPr>
          <w:rFonts w:ascii="Calibri" w:eastAsia="Times New Roman" w:hAnsi="Calibri" w:cs="Calibri"/>
        </w:rPr>
        <w:t xml:space="preserve"> and access to basic needs</w:t>
      </w:r>
      <w:r w:rsidRPr="00927D89">
        <w:rPr>
          <w:rFonts w:ascii="Calibri" w:eastAsia="Times New Roman" w:hAnsi="Calibri" w:cs="Calibri"/>
        </w:rPr>
        <w:t>)</w:t>
      </w:r>
    </w:p>
    <w:p w14:paraId="100A6057" w14:textId="77777777" w:rsidR="00927D89" w:rsidRPr="00927D89" w:rsidRDefault="00927D89" w:rsidP="00EF5091">
      <w:pPr>
        <w:numPr>
          <w:ilvl w:val="0"/>
          <w:numId w:val="18"/>
        </w:numPr>
        <w:spacing w:after="0"/>
        <w:textAlignment w:val="center"/>
        <w:rPr>
          <w:rFonts w:ascii="Calibri" w:eastAsia="Times New Roman" w:hAnsi="Calibri" w:cs="Calibri"/>
        </w:rPr>
      </w:pPr>
      <w:r w:rsidRPr="00927D89">
        <w:rPr>
          <w:rFonts w:ascii="Calibri" w:eastAsia="Times New Roman" w:hAnsi="Calibri" w:cs="Calibri"/>
        </w:rPr>
        <w:t>Physical and social integration, inclusiveness</w:t>
      </w:r>
    </w:p>
    <w:p w14:paraId="791EB368" w14:textId="77777777" w:rsidR="00927D89" w:rsidRPr="00927D89" w:rsidRDefault="00927D89" w:rsidP="00EF5091">
      <w:pPr>
        <w:numPr>
          <w:ilvl w:val="1"/>
          <w:numId w:val="37"/>
        </w:numPr>
        <w:spacing w:after="0"/>
        <w:textAlignment w:val="center"/>
        <w:rPr>
          <w:rFonts w:ascii="Calibri" w:eastAsia="Times New Roman" w:hAnsi="Calibri" w:cs="Calibri"/>
        </w:rPr>
      </w:pPr>
      <w:r w:rsidRPr="00927D89">
        <w:rPr>
          <w:rFonts w:ascii="Calibri" w:eastAsia="Times New Roman" w:hAnsi="Calibri" w:cs="Calibri"/>
        </w:rPr>
        <w:t>Connectivity</w:t>
      </w:r>
    </w:p>
    <w:p w14:paraId="29D599C3" w14:textId="77777777" w:rsidR="00927D89" w:rsidRPr="00927D89" w:rsidRDefault="00927D89" w:rsidP="00EF5091">
      <w:pPr>
        <w:numPr>
          <w:ilvl w:val="1"/>
          <w:numId w:val="37"/>
        </w:numPr>
        <w:spacing w:after="0"/>
        <w:textAlignment w:val="center"/>
        <w:rPr>
          <w:rFonts w:ascii="Calibri" w:eastAsia="Times New Roman" w:hAnsi="Calibri" w:cs="Calibri"/>
        </w:rPr>
      </w:pPr>
      <w:r w:rsidRPr="00927D89">
        <w:rPr>
          <w:rFonts w:ascii="Calibri" w:eastAsia="Times New Roman" w:hAnsi="Calibri" w:cs="Calibri"/>
        </w:rPr>
        <w:t>Accessibility</w:t>
      </w:r>
    </w:p>
    <w:p w14:paraId="0278A6C9" w14:textId="77777777" w:rsidR="00927D89" w:rsidRPr="00927D89" w:rsidRDefault="00927D89" w:rsidP="00EF5091">
      <w:pPr>
        <w:numPr>
          <w:ilvl w:val="0"/>
          <w:numId w:val="18"/>
        </w:numPr>
        <w:spacing w:after="0"/>
        <w:textAlignment w:val="center"/>
        <w:rPr>
          <w:rFonts w:ascii="Calibri" w:eastAsia="Times New Roman" w:hAnsi="Calibri" w:cs="Calibri"/>
        </w:rPr>
      </w:pPr>
      <w:r w:rsidRPr="00927D89">
        <w:rPr>
          <w:rFonts w:ascii="Calibri" w:eastAsia="Times New Roman" w:hAnsi="Calibri" w:cs="Calibri"/>
        </w:rPr>
        <w:t>Safety, comfort</w:t>
      </w:r>
    </w:p>
    <w:p w14:paraId="69A3116F" w14:textId="77777777" w:rsidR="00927D89" w:rsidRPr="00927D89" w:rsidRDefault="00927D89" w:rsidP="00EF5091">
      <w:pPr>
        <w:numPr>
          <w:ilvl w:val="1"/>
          <w:numId w:val="38"/>
        </w:numPr>
        <w:spacing w:after="0"/>
        <w:textAlignment w:val="center"/>
        <w:rPr>
          <w:rFonts w:ascii="Calibri" w:eastAsia="Times New Roman" w:hAnsi="Calibri" w:cs="Calibri"/>
        </w:rPr>
      </w:pPr>
      <w:r w:rsidRPr="00927D89">
        <w:rPr>
          <w:rFonts w:ascii="Calibri" w:eastAsia="Times New Roman" w:hAnsi="Calibri" w:cs="Calibri"/>
        </w:rPr>
        <w:t>Protection against natural hazards</w:t>
      </w:r>
    </w:p>
    <w:p w14:paraId="6CBAD758" w14:textId="4CD1865B" w:rsidR="003E46CD" w:rsidRPr="0058591D" w:rsidRDefault="00927D89" w:rsidP="0058591D">
      <w:pPr>
        <w:numPr>
          <w:ilvl w:val="0"/>
          <w:numId w:val="18"/>
        </w:numPr>
        <w:spacing w:after="0"/>
        <w:textAlignment w:val="center"/>
        <w:rPr>
          <w:rFonts w:ascii="Calibri" w:eastAsia="Times New Roman" w:hAnsi="Calibri" w:cs="Calibri"/>
        </w:rPr>
      </w:pPr>
      <w:r>
        <w:rPr>
          <w:rFonts w:ascii="Calibri" w:eastAsia="Times New Roman" w:hAnsi="Calibri" w:cs="Calibri"/>
        </w:rPr>
        <w:t xml:space="preserve">Political </w:t>
      </w:r>
      <w:r w:rsidR="003E46CD">
        <w:rPr>
          <w:rFonts w:ascii="Calibri" w:eastAsia="Times New Roman" w:hAnsi="Calibri" w:cs="Calibri"/>
        </w:rPr>
        <w:t>success</w:t>
      </w:r>
      <w:r w:rsidR="008F737B">
        <w:rPr>
          <w:rFonts w:ascii="Calibri" w:eastAsia="Times New Roman" w:hAnsi="Calibri" w:cs="Calibri"/>
        </w:rPr>
        <w:t>/acceptability</w:t>
      </w:r>
    </w:p>
    <w:p w14:paraId="56E44BC5" w14:textId="77777777" w:rsidR="003E46CD" w:rsidRDefault="00927D89" w:rsidP="00EF5091">
      <w:pPr>
        <w:numPr>
          <w:ilvl w:val="0"/>
          <w:numId w:val="18"/>
        </w:numPr>
        <w:spacing w:after="0"/>
        <w:textAlignment w:val="center"/>
        <w:rPr>
          <w:rFonts w:ascii="Calibri" w:eastAsia="Times New Roman" w:hAnsi="Calibri" w:cs="Calibri"/>
        </w:rPr>
      </w:pPr>
      <w:r w:rsidRPr="00927D89">
        <w:rPr>
          <w:rFonts w:ascii="Calibri" w:eastAsia="Times New Roman" w:hAnsi="Calibri" w:cs="Calibri"/>
        </w:rPr>
        <w:t>Cost-efficiency</w:t>
      </w:r>
      <w:r w:rsidR="0014028D">
        <w:rPr>
          <w:rFonts w:ascii="Calibri" w:eastAsia="Times New Roman" w:hAnsi="Calibri" w:cs="Calibri"/>
        </w:rPr>
        <w:t xml:space="preserve"> (along the investment life-cycle)</w:t>
      </w:r>
      <w:r w:rsidR="00B4506E">
        <w:rPr>
          <w:rFonts w:ascii="Calibri" w:eastAsia="Times New Roman" w:hAnsi="Calibri" w:cs="Calibri"/>
        </w:rPr>
        <w:t>, fiscal sustainability</w:t>
      </w:r>
    </w:p>
    <w:p w14:paraId="0F3BA7B3" w14:textId="77777777" w:rsidR="00927D89" w:rsidRPr="00927D89" w:rsidRDefault="00B4506E" w:rsidP="00EF5091">
      <w:pPr>
        <w:numPr>
          <w:ilvl w:val="0"/>
          <w:numId w:val="18"/>
        </w:numPr>
        <w:spacing w:after="0"/>
        <w:textAlignment w:val="center"/>
        <w:rPr>
          <w:rFonts w:ascii="Calibri" w:eastAsia="Times New Roman" w:hAnsi="Calibri" w:cs="Calibri"/>
        </w:rPr>
      </w:pPr>
      <w:r>
        <w:rPr>
          <w:rFonts w:ascii="Calibri" w:eastAsia="Times New Roman" w:hAnsi="Calibri" w:cs="Calibri"/>
        </w:rPr>
        <w:t xml:space="preserve">Environmental </w:t>
      </w:r>
      <w:r w:rsidR="00927D89" w:rsidRPr="00927D89">
        <w:rPr>
          <w:rFonts w:ascii="Calibri" w:eastAsia="Times New Roman" w:hAnsi="Calibri" w:cs="Calibri"/>
        </w:rPr>
        <w:t>Sustainability</w:t>
      </w:r>
      <w:r w:rsidR="003E46CD">
        <w:rPr>
          <w:rFonts w:ascii="Calibri" w:eastAsia="Times New Roman" w:hAnsi="Calibri" w:cs="Calibri"/>
        </w:rPr>
        <w:t xml:space="preserve"> (including climate change mitigation)</w:t>
      </w:r>
    </w:p>
    <w:p w14:paraId="7E9D3D6A" w14:textId="77777777" w:rsidR="00927D89" w:rsidRPr="00927D89" w:rsidRDefault="00927D89" w:rsidP="00EF5091">
      <w:pPr>
        <w:numPr>
          <w:ilvl w:val="0"/>
          <w:numId w:val="18"/>
        </w:numPr>
        <w:spacing w:after="0"/>
        <w:textAlignment w:val="center"/>
        <w:rPr>
          <w:rFonts w:ascii="Calibri" w:eastAsia="Times New Roman" w:hAnsi="Calibri" w:cs="Calibri"/>
        </w:rPr>
      </w:pPr>
      <w:r w:rsidRPr="00927D89">
        <w:rPr>
          <w:rFonts w:ascii="Calibri" w:eastAsia="Times New Roman" w:hAnsi="Calibri" w:cs="Calibri"/>
        </w:rPr>
        <w:t>Robustness/resilience</w:t>
      </w:r>
    </w:p>
    <w:p w14:paraId="1DB2C540" w14:textId="3A7CE653" w:rsidR="00C03315" w:rsidRDefault="00C03315" w:rsidP="00C03315">
      <w:pPr>
        <w:spacing w:after="0"/>
        <w:textAlignment w:val="center"/>
        <w:rPr>
          <w:rFonts w:ascii="Calibri" w:eastAsia="Times New Roman" w:hAnsi="Calibri" w:cs="Calibri"/>
        </w:rPr>
      </w:pPr>
    </w:p>
    <w:p w14:paraId="649CCD20" w14:textId="18D6A0E6" w:rsidR="00C03315" w:rsidRPr="00927D89" w:rsidRDefault="008F737B" w:rsidP="00C03315">
      <w:pPr>
        <w:spacing w:after="0"/>
        <w:textAlignment w:val="center"/>
        <w:rPr>
          <w:rFonts w:ascii="Calibri" w:eastAsia="Times New Roman" w:hAnsi="Calibri" w:cs="Calibri"/>
        </w:rPr>
      </w:pPr>
      <w:r>
        <w:rPr>
          <w:rFonts w:ascii="Calibri" w:eastAsia="Times New Roman" w:hAnsi="Calibri" w:cs="Calibri"/>
        </w:rPr>
        <w:t>In addition, each infrastructure service (transport, energy, water, flood protection) can be monitored along the four following dimensions: (</w:t>
      </w:r>
      <w:proofErr w:type="spellStart"/>
      <w:r>
        <w:rPr>
          <w:rFonts w:ascii="Calibri" w:eastAsia="Times New Roman" w:hAnsi="Calibri" w:cs="Calibri"/>
        </w:rPr>
        <w:t>i</w:t>
      </w:r>
      <w:proofErr w:type="spellEnd"/>
      <w:r>
        <w:rPr>
          <w:rFonts w:ascii="Calibri" w:eastAsia="Times New Roman" w:hAnsi="Calibri" w:cs="Calibri"/>
        </w:rPr>
        <w:t xml:space="preserve">) number of people with access, (ii) quantity of service per capita, (iii) quality of service, and </w:t>
      </w:r>
      <w:proofErr w:type="gramStart"/>
      <w:r>
        <w:rPr>
          <w:rFonts w:ascii="Calibri" w:eastAsia="Times New Roman" w:hAnsi="Calibri" w:cs="Calibri"/>
        </w:rPr>
        <w:t>(iv) reliability</w:t>
      </w:r>
      <w:proofErr w:type="gramEnd"/>
      <w:r>
        <w:rPr>
          <w:rFonts w:ascii="Calibri" w:eastAsia="Times New Roman" w:hAnsi="Calibri" w:cs="Calibri"/>
        </w:rPr>
        <w:t xml:space="preserve"> of service</w:t>
      </w:r>
      <w:r w:rsidR="00C03315">
        <w:rPr>
          <w:rFonts w:ascii="Calibri" w:eastAsia="Times New Roman" w:hAnsi="Calibri" w:cs="Calibri"/>
        </w:rPr>
        <w:t>.</w:t>
      </w:r>
      <w:r>
        <w:rPr>
          <w:rFonts w:ascii="Calibri" w:eastAsia="Times New Roman" w:hAnsi="Calibri" w:cs="Calibri"/>
        </w:rPr>
        <w:t xml:space="preserve"> For each service, all these metrics need to be monitored to ensure the objectives are reached.</w:t>
      </w:r>
      <w:r w:rsidR="00C03315">
        <w:rPr>
          <w:rFonts w:ascii="Calibri" w:eastAsia="Times New Roman" w:hAnsi="Calibri" w:cs="Calibri"/>
        </w:rPr>
        <w:t xml:space="preserve"> </w:t>
      </w:r>
    </w:p>
    <w:p w14:paraId="3EC76CDA" w14:textId="77777777" w:rsidR="00927D89" w:rsidRPr="00927D89" w:rsidRDefault="00927D89" w:rsidP="00EF5091">
      <w:pPr>
        <w:spacing w:after="0"/>
        <w:ind w:left="1080"/>
        <w:rPr>
          <w:rFonts w:ascii="Calibri" w:eastAsia="Times New Roman" w:hAnsi="Calibri" w:cs="Calibri"/>
        </w:rPr>
      </w:pPr>
      <w:r w:rsidRPr="00927D89">
        <w:rPr>
          <w:rFonts w:ascii="Calibri" w:eastAsia="Times New Roman" w:hAnsi="Calibri" w:cs="Calibri"/>
        </w:rPr>
        <w:t> </w:t>
      </w:r>
    </w:p>
    <w:p w14:paraId="03A7AB4F" w14:textId="77777777" w:rsidR="00927D89" w:rsidRDefault="003E46CD" w:rsidP="00EF5091">
      <w:pPr>
        <w:pStyle w:val="Heading2"/>
        <w:rPr>
          <w:rFonts w:eastAsia="Times New Roman"/>
        </w:rPr>
      </w:pPr>
      <w:r>
        <w:rPr>
          <w:rFonts w:eastAsia="Times New Roman"/>
        </w:rPr>
        <w:t>The types of options available to reach the objectives</w:t>
      </w:r>
    </w:p>
    <w:p w14:paraId="5263AD72" w14:textId="6D44EE0B" w:rsidR="00693B4C" w:rsidRDefault="00693B4C" w:rsidP="00EF5091">
      <w:pPr>
        <w:spacing w:after="0"/>
        <w:textAlignment w:val="center"/>
        <w:rPr>
          <w:rFonts w:ascii="Calibri" w:eastAsia="Times New Roman" w:hAnsi="Calibri" w:cs="Calibri"/>
        </w:rPr>
      </w:pPr>
      <w:r>
        <w:rPr>
          <w:rFonts w:ascii="Calibri" w:eastAsia="Times New Roman" w:hAnsi="Calibri" w:cs="Calibri"/>
        </w:rPr>
        <w:t xml:space="preserve">There are multiple options available to decision-makers </w:t>
      </w:r>
      <w:r w:rsidR="008F18C5">
        <w:rPr>
          <w:rFonts w:ascii="Calibri" w:eastAsia="Times New Roman" w:hAnsi="Calibri" w:cs="Calibri"/>
        </w:rPr>
        <w:t>to reach</w:t>
      </w:r>
      <w:r w:rsidR="00EA12A0">
        <w:rPr>
          <w:rFonts w:ascii="Calibri" w:eastAsia="Times New Roman" w:hAnsi="Calibri" w:cs="Calibri"/>
        </w:rPr>
        <w:t xml:space="preserve"> the objectives described above</w:t>
      </w:r>
      <w:r w:rsidR="008F18C5">
        <w:rPr>
          <w:rFonts w:ascii="Calibri" w:eastAsia="Times New Roman" w:hAnsi="Calibri" w:cs="Calibri"/>
        </w:rPr>
        <w:t xml:space="preserve">. </w:t>
      </w:r>
      <w:r w:rsidR="00BC5D0F">
        <w:rPr>
          <w:rFonts w:ascii="Calibri" w:eastAsia="Times New Roman" w:hAnsi="Calibri" w:cs="Calibri"/>
        </w:rPr>
        <w:t>In each sector</w:t>
      </w:r>
      <w:r w:rsidR="00F814EB">
        <w:rPr>
          <w:rFonts w:ascii="Calibri" w:eastAsia="Times New Roman" w:hAnsi="Calibri" w:cs="Calibri"/>
        </w:rPr>
        <w:t>,</w:t>
      </w:r>
      <w:r w:rsidR="00BC5D0F">
        <w:rPr>
          <w:rFonts w:ascii="Calibri" w:eastAsia="Times New Roman" w:hAnsi="Calibri" w:cs="Calibri"/>
        </w:rPr>
        <w:t xml:space="preserve"> many technologies are available</w:t>
      </w:r>
      <w:r w:rsidR="00F814EB">
        <w:rPr>
          <w:rFonts w:ascii="Calibri" w:eastAsia="Times New Roman" w:hAnsi="Calibri" w:cs="Calibri"/>
        </w:rPr>
        <w:t>, as well as</w:t>
      </w:r>
      <w:r w:rsidR="00BC5D0F">
        <w:rPr>
          <w:rFonts w:ascii="Calibri" w:eastAsia="Times New Roman" w:hAnsi="Calibri" w:cs="Calibri"/>
        </w:rPr>
        <w:t xml:space="preserve"> policies that can</w:t>
      </w:r>
      <w:r w:rsidR="00F814EB">
        <w:rPr>
          <w:rFonts w:ascii="Calibri" w:eastAsia="Times New Roman" w:hAnsi="Calibri" w:cs="Calibri"/>
        </w:rPr>
        <w:t xml:space="preserve"> influence demand and choices.</w:t>
      </w:r>
      <w:r w:rsidR="00BC5D0F">
        <w:rPr>
          <w:rFonts w:ascii="Calibri" w:eastAsia="Times New Roman" w:hAnsi="Calibri" w:cs="Calibri"/>
        </w:rPr>
        <w:t xml:space="preserve"> </w:t>
      </w:r>
    </w:p>
    <w:p w14:paraId="5501CDA6" w14:textId="77777777" w:rsidR="008F18C5" w:rsidRPr="00693B4C" w:rsidRDefault="008F18C5" w:rsidP="00EF5091">
      <w:pPr>
        <w:spacing w:after="0"/>
        <w:textAlignment w:val="center"/>
        <w:rPr>
          <w:rFonts w:ascii="Calibri" w:eastAsia="Times New Roman" w:hAnsi="Calibri" w:cs="Calibri"/>
        </w:rPr>
      </w:pPr>
    </w:p>
    <w:p w14:paraId="413B2DF9" w14:textId="77777777" w:rsidR="00927D89" w:rsidRDefault="00927D89" w:rsidP="00EF5091">
      <w:pPr>
        <w:numPr>
          <w:ilvl w:val="0"/>
          <w:numId w:val="19"/>
        </w:numPr>
        <w:spacing w:after="0"/>
        <w:textAlignment w:val="center"/>
        <w:rPr>
          <w:rFonts w:ascii="Calibri" w:eastAsia="Times New Roman" w:hAnsi="Calibri" w:cs="Calibri"/>
        </w:rPr>
      </w:pPr>
      <w:r w:rsidRPr="00927D89">
        <w:rPr>
          <w:rFonts w:ascii="Calibri" w:eastAsia="Times New Roman" w:hAnsi="Calibri" w:cs="Calibri"/>
        </w:rPr>
        <w:t>Traditional hard infrastructure vs softer solutions (nature</w:t>
      </w:r>
      <w:r w:rsidR="003E46CD">
        <w:rPr>
          <w:rFonts w:ascii="Calibri" w:eastAsia="Times New Roman" w:hAnsi="Calibri" w:cs="Calibri"/>
        </w:rPr>
        <w:t>-</w:t>
      </w:r>
      <w:r w:rsidRPr="00927D89">
        <w:rPr>
          <w:rFonts w:ascii="Calibri" w:eastAsia="Times New Roman" w:hAnsi="Calibri" w:cs="Calibri"/>
        </w:rPr>
        <w:t>based)</w:t>
      </w:r>
    </w:p>
    <w:p w14:paraId="165F8D0A" w14:textId="77777777" w:rsidR="00F814EB" w:rsidRPr="00927D89" w:rsidRDefault="00F814EB" w:rsidP="00EF5091">
      <w:pPr>
        <w:numPr>
          <w:ilvl w:val="0"/>
          <w:numId w:val="19"/>
        </w:numPr>
        <w:spacing w:after="0"/>
        <w:textAlignment w:val="center"/>
        <w:rPr>
          <w:rFonts w:ascii="Calibri" w:eastAsia="Times New Roman" w:hAnsi="Calibri" w:cs="Calibri"/>
        </w:rPr>
      </w:pPr>
      <w:r>
        <w:rPr>
          <w:rFonts w:ascii="Calibri" w:eastAsia="Times New Roman" w:hAnsi="Calibri" w:cs="Calibri"/>
        </w:rPr>
        <w:t>Irreversible investments vs flexible choices</w:t>
      </w:r>
    </w:p>
    <w:p w14:paraId="6AB27B77" w14:textId="32DDEFBE" w:rsidR="00927D89" w:rsidRPr="00927D89" w:rsidRDefault="00927D89" w:rsidP="00EF5091">
      <w:pPr>
        <w:numPr>
          <w:ilvl w:val="0"/>
          <w:numId w:val="19"/>
        </w:numPr>
        <w:spacing w:after="0"/>
        <w:textAlignment w:val="center"/>
        <w:rPr>
          <w:rFonts w:ascii="Calibri" w:eastAsia="Times New Roman" w:hAnsi="Calibri" w:cs="Calibri"/>
        </w:rPr>
      </w:pPr>
      <w:r w:rsidRPr="00927D89">
        <w:rPr>
          <w:rFonts w:ascii="Calibri" w:eastAsia="Times New Roman" w:hAnsi="Calibri" w:cs="Calibri"/>
        </w:rPr>
        <w:lastRenderedPageBreak/>
        <w:t>Demand management vs increased provision of services</w:t>
      </w:r>
      <w:r w:rsidR="00EA12A0">
        <w:rPr>
          <w:rFonts w:ascii="Calibri" w:eastAsia="Times New Roman" w:hAnsi="Calibri" w:cs="Calibri"/>
        </w:rPr>
        <w:t xml:space="preserve"> (</w:t>
      </w:r>
      <w:r w:rsidR="00EA12A0">
        <w:t>which includes land-use planning to reduce mobility needs or flood protection needs)</w:t>
      </w:r>
    </w:p>
    <w:p w14:paraId="5C378555" w14:textId="0DA15324" w:rsidR="00927D89" w:rsidRPr="00927D89" w:rsidRDefault="00927D89" w:rsidP="00EF5091">
      <w:pPr>
        <w:numPr>
          <w:ilvl w:val="0"/>
          <w:numId w:val="19"/>
        </w:numPr>
        <w:spacing w:after="0"/>
        <w:textAlignment w:val="center"/>
        <w:rPr>
          <w:rFonts w:ascii="Calibri" w:eastAsia="Times New Roman" w:hAnsi="Calibri" w:cs="Calibri"/>
        </w:rPr>
      </w:pPr>
      <w:r w:rsidRPr="00927D89">
        <w:rPr>
          <w:rFonts w:ascii="Calibri" w:eastAsia="Times New Roman" w:hAnsi="Calibri" w:cs="Calibri"/>
        </w:rPr>
        <w:t>Centralized, integrated networks vs polycentric cities, micro grids, autonomous buildings</w:t>
      </w:r>
      <w:r w:rsidR="00EA12A0">
        <w:rPr>
          <w:rFonts w:ascii="Calibri" w:eastAsia="Times New Roman" w:hAnsi="Calibri" w:cs="Calibri"/>
        </w:rPr>
        <w:t>, off-grid drinking water</w:t>
      </w:r>
    </w:p>
    <w:p w14:paraId="5902E671" w14:textId="77777777" w:rsidR="00927D89" w:rsidRPr="00927D89" w:rsidRDefault="00927D89" w:rsidP="00EF5091">
      <w:pPr>
        <w:spacing w:after="0"/>
        <w:ind w:left="1080"/>
        <w:rPr>
          <w:rFonts w:ascii="Calibri" w:eastAsia="Times New Roman" w:hAnsi="Calibri" w:cs="Calibri"/>
        </w:rPr>
      </w:pPr>
      <w:r w:rsidRPr="00927D89">
        <w:rPr>
          <w:rFonts w:ascii="Calibri" w:eastAsia="Times New Roman" w:hAnsi="Calibri" w:cs="Calibri"/>
        </w:rPr>
        <w:t> </w:t>
      </w:r>
    </w:p>
    <w:p w14:paraId="5F4F71B6" w14:textId="0A54E1E8" w:rsidR="00927D89" w:rsidRDefault="00C75C8F" w:rsidP="00EF5091">
      <w:pPr>
        <w:pStyle w:val="Heading2"/>
        <w:rPr>
          <w:rFonts w:eastAsia="Times New Roman"/>
        </w:rPr>
      </w:pPr>
      <w:r>
        <w:rPr>
          <w:rFonts w:eastAsia="Times New Roman"/>
        </w:rPr>
        <w:t xml:space="preserve">The </w:t>
      </w:r>
      <w:r w:rsidR="00927D89" w:rsidRPr="00927D89">
        <w:rPr>
          <w:rFonts w:eastAsia="Times New Roman"/>
        </w:rPr>
        <w:t>Uncertainties</w:t>
      </w:r>
      <w:r w:rsidR="00EA12A0">
        <w:rPr>
          <w:rFonts w:eastAsia="Times New Roman"/>
        </w:rPr>
        <w:t xml:space="preserve"> or threats</w:t>
      </w:r>
    </w:p>
    <w:p w14:paraId="05CA4C35" w14:textId="77777777" w:rsidR="00F814EB" w:rsidRPr="00F814EB" w:rsidRDefault="00F814EB" w:rsidP="00EF5091">
      <w:r>
        <w:t>There are also external factors, that are somewhat out of the control of decision-</w:t>
      </w:r>
      <w:proofErr w:type="gramStart"/>
      <w:r>
        <w:t>makers, that</w:t>
      </w:r>
      <w:proofErr w:type="gramEnd"/>
      <w:r>
        <w:t xml:space="preserve"> can challenge decision-making because they influence the performance of the different options, their cost and their ability to reach their objectives.</w:t>
      </w:r>
    </w:p>
    <w:p w14:paraId="3CDA2EBF" w14:textId="756B2B03" w:rsidR="00927D89" w:rsidRDefault="00927D89" w:rsidP="00EF5091">
      <w:pPr>
        <w:numPr>
          <w:ilvl w:val="0"/>
          <w:numId w:val="20"/>
        </w:numPr>
        <w:spacing w:after="0"/>
        <w:textAlignment w:val="center"/>
        <w:rPr>
          <w:rFonts w:ascii="Calibri" w:eastAsia="Times New Roman" w:hAnsi="Calibri" w:cs="Calibri"/>
        </w:rPr>
      </w:pPr>
      <w:r w:rsidRPr="00927D89">
        <w:rPr>
          <w:rFonts w:ascii="Calibri" w:eastAsia="Times New Roman" w:hAnsi="Calibri" w:cs="Calibri"/>
        </w:rPr>
        <w:t>Technological disruptions/</w:t>
      </w:r>
      <w:r w:rsidR="0014028D">
        <w:rPr>
          <w:rFonts w:ascii="Calibri" w:eastAsia="Times New Roman" w:hAnsi="Calibri" w:cs="Calibri"/>
        </w:rPr>
        <w:t xml:space="preserve">future </w:t>
      </w:r>
      <w:r w:rsidRPr="00927D89">
        <w:rPr>
          <w:rFonts w:ascii="Calibri" w:eastAsia="Times New Roman" w:hAnsi="Calibri" w:cs="Calibri"/>
        </w:rPr>
        <w:t>cost of different technologies</w:t>
      </w:r>
    </w:p>
    <w:p w14:paraId="2B5E18F6" w14:textId="72E1D62A" w:rsidR="00EA12A0" w:rsidRPr="00927D89" w:rsidRDefault="00EA12A0" w:rsidP="00EF5091">
      <w:pPr>
        <w:numPr>
          <w:ilvl w:val="0"/>
          <w:numId w:val="20"/>
        </w:numPr>
        <w:spacing w:after="0"/>
        <w:textAlignment w:val="center"/>
        <w:rPr>
          <w:rFonts w:ascii="Calibri" w:eastAsia="Times New Roman" w:hAnsi="Calibri" w:cs="Calibri"/>
        </w:rPr>
      </w:pPr>
      <w:r>
        <w:rPr>
          <w:rFonts w:ascii="Calibri" w:eastAsia="Times New Roman" w:hAnsi="Calibri" w:cs="Calibri"/>
        </w:rPr>
        <w:t>Preferences and values</w:t>
      </w:r>
    </w:p>
    <w:p w14:paraId="194036A5" w14:textId="77777777" w:rsidR="00927D89" w:rsidRPr="00927D89" w:rsidRDefault="00927D89" w:rsidP="00EF5091">
      <w:pPr>
        <w:numPr>
          <w:ilvl w:val="0"/>
          <w:numId w:val="20"/>
        </w:numPr>
        <w:spacing w:after="0"/>
        <w:textAlignment w:val="center"/>
        <w:rPr>
          <w:rFonts w:ascii="Calibri" w:eastAsia="Times New Roman" w:hAnsi="Calibri" w:cs="Calibri"/>
        </w:rPr>
      </w:pPr>
      <w:r w:rsidRPr="00927D89">
        <w:rPr>
          <w:rFonts w:ascii="Calibri" w:eastAsia="Times New Roman" w:hAnsi="Calibri" w:cs="Calibri"/>
        </w:rPr>
        <w:t>Future demand (volume, structure)</w:t>
      </w:r>
    </w:p>
    <w:p w14:paraId="4F7D28F0" w14:textId="5CE1F77A" w:rsidR="00927D89" w:rsidRDefault="00927D89" w:rsidP="00EF5091">
      <w:pPr>
        <w:numPr>
          <w:ilvl w:val="0"/>
          <w:numId w:val="20"/>
        </w:numPr>
        <w:spacing w:after="0"/>
        <w:textAlignment w:val="center"/>
        <w:rPr>
          <w:rFonts w:ascii="Calibri" w:eastAsia="Times New Roman" w:hAnsi="Calibri" w:cs="Calibri"/>
        </w:rPr>
      </w:pPr>
      <w:r w:rsidRPr="00927D89">
        <w:rPr>
          <w:rFonts w:ascii="Calibri" w:eastAsia="Times New Roman" w:hAnsi="Calibri" w:cs="Calibri"/>
        </w:rPr>
        <w:t>Future stresses (e.g. climate-related)</w:t>
      </w:r>
    </w:p>
    <w:p w14:paraId="63DFE4A6" w14:textId="1FC3DB40" w:rsidR="00EA12A0" w:rsidRPr="00927D89" w:rsidRDefault="00EA12A0" w:rsidP="00EF5091">
      <w:pPr>
        <w:numPr>
          <w:ilvl w:val="0"/>
          <w:numId w:val="20"/>
        </w:numPr>
        <w:spacing w:after="0"/>
        <w:textAlignment w:val="center"/>
        <w:rPr>
          <w:rFonts w:ascii="Calibri" w:eastAsia="Times New Roman" w:hAnsi="Calibri" w:cs="Calibri"/>
        </w:rPr>
      </w:pPr>
      <w:r>
        <w:rPr>
          <w:rFonts w:ascii="Calibri" w:eastAsia="Times New Roman" w:hAnsi="Calibri" w:cs="Calibri"/>
        </w:rPr>
        <w:t>Financial resources (e.g. fiscal space, ability to mobilize private capital</w:t>
      </w:r>
      <w:r w:rsidR="00FF1C41">
        <w:rPr>
          <w:rFonts w:ascii="Calibri" w:eastAsia="Times New Roman" w:hAnsi="Calibri" w:cs="Calibri"/>
        </w:rPr>
        <w:t>)</w:t>
      </w:r>
    </w:p>
    <w:p w14:paraId="64A47BCE" w14:textId="77777777" w:rsidR="00927D89" w:rsidRPr="00927D89" w:rsidRDefault="00927D89" w:rsidP="00FF1C41">
      <w:pPr>
        <w:spacing w:after="0"/>
        <w:rPr>
          <w:rFonts w:ascii="Calibri" w:eastAsia="Times New Roman" w:hAnsi="Calibri" w:cs="Calibri"/>
        </w:rPr>
      </w:pPr>
      <w:r w:rsidRPr="00927D89">
        <w:rPr>
          <w:rFonts w:ascii="Calibri" w:eastAsia="Times New Roman" w:hAnsi="Calibri" w:cs="Calibri"/>
        </w:rPr>
        <w:t> </w:t>
      </w:r>
    </w:p>
    <w:p w14:paraId="152E7C95" w14:textId="3471A6EA" w:rsidR="00927D89" w:rsidRDefault="00C75C8F" w:rsidP="00EF5091">
      <w:pPr>
        <w:pStyle w:val="Heading2"/>
        <w:rPr>
          <w:rFonts w:eastAsia="Times New Roman"/>
        </w:rPr>
      </w:pPr>
      <w:r>
        <w:rPr>
          <w:rFonts w:eastAsia="Times New Roman"/>
        </w:rPr>
        <w:t xml:space="preserve">The </w:t>
      </w:r>
      <w:r w:rsidR="00927D89" w:rsidRPr="00927D89">
        <w:rPr>
          <w:rFonts w:eastAsia="Times New Roman"/>
        </w:rPr>
        <w:t>Relationships</w:t>
      </w:r>
    </w:p>
    <w:p w14:paraId="336E2570" w14:textId="68D6EC0B" w:rsidR="0014028D" w:rsidRPr="0014028D" w:rsidRDefault="0014028D" w:rsidP="00EF5091">
      <w:r>
        <w:t xml:space="preserve">Many complex relationships shape how the different options allow reaching the objectives, subject to uncertainties. Those relationships </w:t>
      </w:r>
      <w:r w:rsidR="00F814EB">
        <w:t>exist between the options, the constraints, and the objectives,</w:t>
      </w:r>
      <w:r>
        <w:t xml:space="preserve"> between the different objectives, and between the different sectors.</w:t>
      </w:r>
    </w:p>
    <w:p w14:paraId="239F1434" w14:textId="77777777" w:rsidR="00927D89" w:rsidRPr="00927D89" w:rsidRDefault="00F814EB" w:rsidP="00EF5091">
      <w:pPr>
        <w:numPr>
          <w:ilvl w:val="0"/>
          <w:numId w:val="21"/>
        </w:numPr>
        <w:spacing w:after="0"/>
        <w:textAlignment w:val="center"/>
        <w:rPr>
          <w:rFonts w:ascii="Calibri" w:eastAsia="Times New Roman" w:hAnsi="Calibri" w:cs="Calibri"/>
        </w:rPr>
      </w:pPr>
      <w:r>
        <w:rPr>
          <w:rFonts w:ascii="Calibri" w:eastAsia="Times New Roman" w:hAnsi="Calibri" w:cs="Calibri"/>
        </w:rPr>
        <w:t>Synergies and trade-offs between food and energy demand for water</w:t>
      </w:r>
    </w:p>
    <w:p w14:paraId="28D6D28D" w14:textId="77777777" w:rsidR="00927D89" w:rsidRPr="00927D89" w:rsidRDefault="00927D89" w:rsidP="00EF5091">
      <w:pPr>
        <w:numPr>
          <w:ilvl w:val="0"/>
          <w:numId w:val="21"/>
        </w:numPr>
        <w:spacing w:after="0"/>
        <w:textAlignment w:val="center"/>
        <w:rPr>
          <w:rFonts w:ascii="Calibri" w:eastAsia="Times New Roman" w:hAnsi="Calibri" w:cs="Calibri"/>
        </w:rPr>
      </w:pPr>
      <w:r w:rsidRPr="00927D89">
        <w:rPr>
          <w:rFonts w:ascii="Calibri" w:eastAsia="Times New Roman" w:hAnsi="Calibri" w:cs="Calibri"/>
        </w:rPr>
        <w:t>Synergies between transport investments and irrigation investments</w:t>
      </w:r>
    </w:p>
    <w:p w14:paraId="545845E3" w14:textId="77777777" w:rsidR="00927D89" w:rsidRPr="00927D89" w:rsidRDefault="00927D89" w:rsidP="00EF5091">
      <w:pPr>
        <w:numPr>
          <w:ilvl w:val="0"/>
          <w:numId w:val="21"/>
        </w:numPr>
        <w:spacing w:after="0"/>
        <w:textAlignment w:val="center"/>
        <w:rPr>
          <w:rFonts w:ascii="Calibri" w:eastAsia="Times New Roman" w:hAnsi="Calibri" w:cs="Calibri"/>
        </w:rPr>
      </w:pPr>
      <w:r w:rsidRPr="00927D89">
        <w:rPr>
          <w:rFonts w:ascii="Calibri" w:eastAsia="Times New Roman" w:hAnsi="Calibri" w:cs="Calibri"/>
        </w:rPr>
        <w:t>Links between technology choices for mobility and energy demand</w:t>
      </w:r>
    </w:p>
    <w:p w14:paraId="597DE70F" w14:textId="77777777" w:rsidR="00927D89" w:rsidRPr="00927D89" w:rsidRDefault="00927D89" w:rsidP="00EF5091">
      <w:pPr>
        <w:numPr>
          <w:ilvl w:val="0"/>
          <w:numId w:val="21"/>
        </w:numPr>
        <w:spacing w:after="0"/>
        <w:textAlignment w:val="center"/>
        <w:rPr>
          <w:rFonts w:ascii="Calibri" w:eastAsia="Times New Roman" w:hAnsi="Calibri" w:cs="Calibri"/>
        </w:rPr>
      </w:pPr>
      <w:r w:rsidRPr="00927D89">
        <w:rPr>
          <w:rFonts w:ascii="Calibri" w:eastAsia="Times New Roman" w:hAnsi="Calibri" w:cs="Calibri"/>
        </w:rPr>
        <w:t>Rebound effects</w:t>
      </w:r>
    </w:p>
    <w:p w14:paraId="4E16233C" w14:textId="071D3BEC" w:rsidR="00927D89" w:rsidRDefault="00927D89" w:rsidP="00EF5091">
      <w:pPr>
        <w:numPr>
          <w:ilvl w:val="0"/>
          <w:numId w:val="21"/>
        </w:numPr>
        <w:spacing w:after="0"/>
        <w:textAlignment w:val="center"/>
        <w:rPr>
          <w:rFonts w:ascii="Calibri" w:eastAsia="Times New Roman" w:hAnsi="Calibri" w:cs="Calibri"/>
        </w:rPr>
      </w:pPr>
      <w:r w:rsidRPr="00927D89">
        <w:rPr>
          <w:rFonts w:ascii="Calibri" w:eastAsia="Times New Roman" w:hAnsi="Calibri" w:cs="Calibri"/>
        </w:rPr>
        <w:t xml:space="preserve">Network effects (non-linearity in the </w:t>
      </w:r>
      <w:r w:rsidR="0014028D">
        <w:rPr>
          <w:rFonts w:ascii="Calibri" w:eastAsia="Times New Roman" w:hAnsi="Calibri" w:cs="Calibri"/>
        </w:rPr>
        <w:t>effects</w:t>
      </w:r>
      <w:r w:rsidRPr="00927D89">
        <w:rPr>
          <w:rFonts w:ascii="Calibri" w:eastAsia="Times New Roman" w:hAnsi="Calibri" w:cs="Calibri"/>
        </w:rPr>
        <w:t xml:space="preserve"> of the investment)</w:t>
      </w:r>
    </w:p>
    <w:p w14:paraId="07908935" w14:textId="036E3A86" w:rsidR="00FF1C41" w:rsidRDefault="00FF1C41" w:rsidP="00EF5091">
      <w:pPr>
        <w:numPr>
          <w:ilvl w:val="0"/>
          <w:numId w:val="21"/>
        </w:numPr>
        <w:spacing w:after="0"/>
        <w:textAlignment w:val="center"/>
        <w:rPr>
          <w:rFonts w:ascii="Calibri" w:eastAsia="Times New Roman" w:hAnsi="Calibri" w:cs="Calibri"/>
        </w:rPr>
      </w:pPr>
      <w:r>
        <w:rPr>
          <w:rFonts w:ascii="Calibri" w:eastAsia="Times New Roman" w:hAnsi="Calibri" w:cs="Calibri"/>
        </w:rPr>
        <w:t>Cascading failures (for instance through electrification of transport and buildings)</w:t>
      </w:r>
    </w:p>
    <w:p w14:paraId="60A7FD27" w14:textId="569F2434" w:rsidR="00827407" w:rsidRDefault="00827407" w:rsidP="00EF5091">
      <w:pPr>
        <w:spacing w:after="0"/>
        <w:textAlignment w:val="center"/>
        <w:rPr>
          <w:rFonts w:ascii="Calibri" w:eastAsia="Times New Roman" w:hAnsi="Calibri" w:cs="Calibri"/>
        </w:rPr>
      </w:pPr>
    </w:p>
    <w:p w14:paraId="27A7A6EC" w14:textId="77777777" w:rsidR="0014028D" w:rsidRDefault="0014028D" w:rsidP="0014028D">
      <w:pPr>
        <w:spacing w:after="0" w:line="240" w:lineRule="auto"/>
        <w:textAlignment w:val="center"/>
        <w:rPr>
          <w:rFonts w:ascii="Calibri" w:eastAsia="Times New Roman" w:hAnsi="Calibri" w:cs="Calibri"/>
        </w:rPr>
      </w:pPr>
    </w:p>
    <w:p w14:paraId="54253A52" w14:textId="55BED373" w:rsidR="00DA3372" w:rsidRDefault="00571052" w:rsidP="00297238">
      <w:pPr>
        <w:pStyle w:val="Heading1"/>
      </w:pPr>
      <w:r>
        <w:t xml:space="preserve">Description of </w:t>
      </w:r>
      <w:r w:rsidR="00FF1C41">
        <w:t xml:space="preserve">undergoing </w:t>
      </w:r>
      <w:r>
        <w:t>quantitative</w:t>
      </w:r>
      <w:r w:rsidR="00DA3372">
        <w:t xml:space="preserve"> assessment</w:t>
      </w:r>
      <w:r>
        <w:t xml:space="preserve">s </w:t>
      </w:r>
    </w:p>
    <w:p w14:paraId="0F463A01" w14:textId="4662169F" w:rsidR="00FF1C41" w:rsidRDefault="00FF1C41" w:rsidP="00FF1C41">
      <w:pPr>
        <w:spacing w:after="0"/>
        <w:textAlignment w:val="center"/>
        <w:rPr>
          <w:rFonts w:ascii="Calibri" w:eastAsia="Times New Roman" w:hAnsi="Calibri" w:cs="Calibri"/>
        </w:rPr>
      </w:pPr>
      <w:r>
        <w:rPr>
          <w:rFonts w:ascii="Calibri" w:eastAsia="Times New Roman" w:hAnsi="Calibri" w:cs="Calibri"/>
        </w:rPr>
        <w:t>Accordingly, there is no quantitative framework able to represent all the factors described in the previous section together for all infrastructure sectors and decide, at a global level, the infrastructure that the world should invest in. Besides, most of the factors in the four categories above are context-specific, and the vision and pathways that should be built for investing in infrastructure need to follow a participatory approach.</w:t>
      </w:r>
    </w:p>
    <w:p w14:paraId="142BE480" w14:textId="77777777" w:rsidR="00FF1C41" w:rsidRDefault="00FF1C41" w:rsidP="00FF1C41">
      <w:pPr>
        <w:spacing w:after="0"/>
        <w:textAlignment w:val="center"/>
        <w:rPr>
          <w:rFonts w:ascii="Calibri" w:eastAsia="Times New Roman" w:hAnsi="Calibri" w:cs="Calibri"/>
        </w:rPr>
      </w:pPr>
    </w:p>
    <w:p w14:paraId="72E9B573" w14:textId="77777777" w:rsidR="00FF1C41" w:rsidRDefault="00FF1C41" w:rsidP="00FF1C41">
      <w:pPr>
        <w:spacing w:after="0"/>
        <w:textAlignment w:val="center"/>
        <w:rPr>
          <w:rFonts w:ascii="Calibri" w:eastAsia="Times New Roman" w:hAnsi="Calibri" w:cs="Calibri"/>
        </w:rPr>
      </w:pPr>
      <w:r>
        <w:rPr>
          <w:rFonts w:ascii="Calibri" w:eastAsia="Times New Roman" w:hAnsi="Calibri" w:cs="Calibri"/>
        </w:rPr>
        <w:t xml:space="preserve">However, it is possible to select sub-sets of these factors to assess future infrastructure investment needs at the global or regional level, and the main determinants of these needs. In this report, we work with eight quantitative assessments of future infrastructure needs anchored in this framework. Most of these assessments isolate one sector – energy, water, transport, or flood protection – and are designed to deal with the issues related to this sector. For instance, as it is difficult to agree on what the </w:t>
      </w:r>
      <w:r>
        <w:rPr>
          <w:rFonts w:ascii="Calibri" w:eastAsia="Times New Roman" w:hAnsi="Calibri" w:cs="Calibri"/>
        </w:rPr>
        <w:lastRenderedPageBreak/>
        <w:t>objectives of transport investments should be, we propose three different assessments of future transport investment needs, each working with different sub-sets of objectives and constraints.</w:t>
      </w:r>
    </w:p>
    <w:p w14:paraId="14C2C683" w14:textId="77777777" w:rsidR="00FF1C41" w:rsidRPr="00FF1C41" w:rsidRDefault="00FF1C41" w:rsidP="00FF1C41"/>
    <w:p w14:paraId="333B3508" w14:textId="77777777" w:rsidR="00DA3372" w:rsidRDefault="00DA3372" w:rsidP="00297238">
      <w:pPr>
        <w:pStyle w:val="Heading2"/>
      </w:pPr>
      <w:r>
        <w:t>Electricity investment needs in Latin America</w:t>
      </w:r>
    </w:p>
    <w:tbl>
      <w:tblPr>
        <w:tblStyle w:val="TableGrid"/>
        <w:tblW w:w="0" w:type="auto"/>
        <w:tblLook w:val="04A0" w:firstRow="1" w:lastRow="0" w:firstColumn="1" w:lastColumn="0" w:noHBand="0" w:noVBand="1"/>
      </w:tblPr>
      <w:tblGrid>
        <w:gridCol w:w="4675"/>
        <w:gridCol w:w="4675"/>
      </w:tblGrid>
      <w:tr w:rsidR="00235541" w14:paraId="3D8B8E20" w14:textId="77777777" w:rsidTr="00235541">
        <w:tc>
          <w:tcPr>
            <w:tcW w:w="4675" w:type="dxa"/>
          </w:tcPr>
          <w:p w14:paraId="016E3433" w14:textId="4F4DB182" w:rsidR="00235541" w:rsidRPr="00235541" w:rsidRDefault="00235541" w:rsidP="00235541">
            <w:pPr>
              <w:rPr>
                <w:b/>
              </w:rPr>
            </w:pPr>
            <w:r w:rsidRPr="00235541">
              <w:rPr>
                <w:b/>
              </w:rPr>
              <w:t>Objectives</w:t>
            </w:r>
          </w:p>
        </w:tc>
        <w:tc>
          <w:tcPr>
            <w:tcW w:w="4675" w:type="dxa"/>
          </w:tcPr>
          <w:p w14:paraId="7BD53628" w14:textId="77777777" w:rsidR="00235541" w:rsidRPr="00235541" w:rsidRDefault="00235541" w:rsidP="00235541">
            <w:pPr>
              <w:rPr>
                <w:b/>
              </w:rPr>
            </w:pPr>
            <w:r w:rsidRPr="00235541">
              <w:rPr>
                <w:b/>
              </w:rPr>
              <w:t>Options available</w:t>
            </w:r>
          </w:p>
        </w:tc>
      </w:tr>
      <w:tr w:rsidR="00235541" w14:paraId="795AB745" w14:textId="77777777" w:rsidTr="00235541">
        <w:trPr>
          <w:trHeight w:val="940"/>
        </w:trPr>
        <w:tc>
          <w:tcPr>
            <w:tcW w:w="4675" w:type="dxa"/>
          </w:tcPr>
          <w:p w14:paraId="2DD82EBA" w14:textId="5860AC62" w:rsidR="00235541" w:rsidRPr="00927D89" w:rsidRDefault="00275E67" w:rsidP="00235541">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Meet e</w:t>
            </w:r>
            <w:r w:rsidR="00235541">
              <w:rPr>
                <w:rFonts w:ascii="Calibri" w:eastAsia="Times New Roman" w:hAnsi="Calibri" w:cs="Calibri"/>
              </w:rPr>
              <w:t>lectricity</w:t>
            </w:r>
            <w:r w:rsidR="00235541" w:rsidRPr="00927D89">
              <w:rPr>
                <w:rFonts w:ascii="Calibri" w:eastAsia="Times New Roman" w:hAnsi="Calibri" w:cs="Calibri"/>
              </w:rPr>
              <w:t xml:space="preserve"> services </w:t>
            </w:r>
            <w:r>
              <w:rPr>
                <w:rFonts w:ascii="Calibri" w:eastAsia="Times New Roman" w:hAnsi="Calibri" w:cs="Calibri"/>
              </w:rPr>
              <w:t>needs of</w:t>
            </w:r>
            <w:r w:rsidR="00235541" w:rsidRPr="00927D89">
              <w:rPr>
                <w:rFonts w:ascii="Calibri" w:eastAsia="Times New Roman" w:hAnsi="Calibri" w:cs="Calibri"/>
              </w:rPr>
              <w:t xml:space="preserve"> the production process</w:t>
            </w:r>
          </w:p>
          <w:p w14:paraId="59856BE3" w14:textId="5E6BCE64" w:rsidR="00235541" w:rsidRPr="00235541" w:rsidRDefault="00235541" w:rsidP="00235541">
            <w:pPr>
              <w:numPr>
                <w:ilvl w:val="0"/>
                <w:numId w:val="27"/>
              </w:numPr>
              <w:spacing w:after="0" w:line="240" w:lineRule="auto"/>
              <w:textAlignment w:val="center"/>
            </w:pPr>
            <w:r w:rsidRPr="00927D89">
              <w:rPr>
                <w:rFonts w:ascii="Calibri" w:eastAsia="Times New Roman" w:hAnsi="Calibri" w:cs="Calibri"/>
              </w:rPr>
              <w:t xml:space="preserve">Households </w:t>
            </w:r>
            <w:r>
              <w:rPr>
                <w:rFonts w:ascii="Calibri" w:eastAsia="Times New Roman" w:hAnsi="Calibri" w:cs="Calibri"/>
              </w:rPr>
              <w:t>electricity</w:t>
            </w:r>
            <w:r w:rsidRPr="00927D89">
              <w:rPr>
                <w:rFonts w:ascii="Calibri" w:eastAsia="Times New Roman" w:hAnsi="Calibri" w:cs="Calibri"/>
              </w:rPr>
              <w:t xml:space="preserve"> consumption</w:t>
            </w:r>
            <w:r>
              <w:rPr>
                <w:rFonts w:ascii="Calibri" w:eastAsia="Times New Roman" w:hAnsi="Calibri" w:cs="Calibri"/>
              </w:rPr>
              <w:t xml:space="preserve"> through housing and mobility</w:t>
            </w:r>
            <w:r w:rsidR="00FF1C41">
              <w:rPr>
                <w:rFonts w:ascii="Calibri" w:eastAsia="Times New Roman" w:hAnsi="Calibri" w:cs="Calibri"/>
              </w:rPr>
              <w:t xml:space="preserve"> (access and price)</w:t>
            </w:r>
          </w:p>
          <w:p w14:paraId="39E085FD" w14:textId="77777777" w:rsidR="00235541" w:rsidRPr="00FF1C41" w:rsidRDefault="00235541" w:rsidP="00235541">
            <w:pPr>
              <w:numPr>
                <w:ilvl w:val="0"/>
                <w:numId w:val="27"/>
              </w:numPr>
              <w:spacing w:after="0" w:line="240" w:lineRule="auto"/>
              <w:textAlignment w:val="center"/>
            </w:pPr>
            <w:r w:rsidRPr="00927D89">
              <w:rPr>
                <w:rFonts w:ascii="Calibri" w:eastAsia="Times New Roman" w:hAnsi="Calibri" w:cs="Calibri"/>
              </w:rPr>
              <w:t> </w:t>
            </w:r>
            <w:r>
              <w:rPr>
                <w:rFonts w:ascii="Calibri" w:eastAsia="Times New Roman" w:hAnsi="Calibri" w:cs="Calibri"/>
              </w:rPr>
              <w:t>Quality of service (reliability any time of the day)</w:t>
            </w:r>
          </w:p>
          <w:p w14:paraId="75810ADB" w14:textId="77777777" w:rsidR="00FF1C41" w:rsidRDefault="00FF1C41" w:rsidP="00FF1C41">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Cost-efficiency</w:t>
            </w:r>
            <w:r>
              <w:rPr>
                <w:rFonts w:ascii="Calibri" w:eastAsia="Times New Roman" w:hAnsi="Calibri" w:cs="Calibri"/>
              </w:rPr>
              <w:t xml:space="preserve"> (along the investment life-cycle)</w:t>
            </w:r>
          </w:p>
          <w:p w14:paraId="6E88C6E4" w14:textId="686547BF" w:rsidR="00FF1C41" w:rsidRDefault="00275E67" w:rsidP="00FF1C41">
            <w:pPr>
              <w:numPr>
                <w:ilvl w:val="0"/>
                <w:numId w:val="27"/>
              </w:numPr>
              <w:spacing w:after="0" w:line="240" w:lineRule="auto"/>
              <w:textAlignment w:val="center"/>
            </w:pPr>
            <w:r>
              <w:rPr>
                <w:rFonts w:ascii="Calibri" w:eastAsia="Times New Roman" w:hAnsi="Calibri" w:cs="Calibri"/>
              </w:rPr>
              <w:t xml:space="preserve">SDG: </w:t>
            </w:r>
            <w:r w:rsidR="00FF1C41">
              <w:rPr>
                <w:rFonts w:ascii="Calibri" w:eastAsia="Times New Roman" w:hAnsi="Calibri" w:cs="Calibri"/>
              </w:rPr>
              <w:t>Climate change mitigation</w:t>
            </w:r>
          </w:p>
        </w:tc>
        <w:tc>
          <w:tcPr>
            <w:tcW w:w="4675" w:type="dxa"/>
          </w:tcPr>
          <w:p w14:paraId="10431A75" w14:textId="27D683F3" w:rsidR="00235541" w:rsidRDefault="00235541" w:rsidP="00235541">
            <w:r>
              <w:rPr>
                <w:rFonts w:ascii="Calibri" w:eastAsia="Times New Roman" w:hAnsi="Calibri" w:cs="Calibri"/>
              </w:rPr>
              <w:t>Electricity production capacity</w:t>
            </w:r>
            <w:r w:rsidR="00FF1C41">
              <w:rPr>
                <w:rFonts w:ascii="Calibri" w:eastAsia="Times New Roman" w:hAnsi="Calibri" w:cs="Calibri"/>
              </w:rPr>
              <w:t xml:space="preserve"> with various energy mix</w:t>
            </w:r>
            <w:r>
              <w:rPr>
                <w:rFonts w:ascii="Calibri" w:eastAsia="Times New Roman" w:hAnsi="Calibri" w:cs="Calibri"/>
              </w:rPr>
              <w:t xml:space="preserve"> (different technologies available</w:t>
            </w:r>
            <w:r w:rsidR="00FF1C41">
              <w:rPr>
                <w:rFonts w:ascii="Calibri" w:eastAsia="Times New Roman" w:hAnsi="Calibri" w:cs="Calibri"/>
              </w:rPr>
              <w:t xml:space="preserve"> with a focus on supply rather than </w:t>
            </w:r>
            <w:r w:rsidR="00184CA3">
              <w:rPr>
                <w:rFonts w:ascii="Calibri" w:eastAsia="Times New Roman" w:hAnsi="Calibri" w:cs="Calibri"/>
              </w:rPr>
              <w:t xml:space="preserve">peak </w:t>
            </w:r>
            <w:r w:rsidR="00FF1C41">
              <w:rPr>
                <w:rFonts w:ascii="Calibri" w:eastAsia="Times New Roman" w:hAnsi="Calibri" w:cs="Calibri"/>
              </w:rPr>
              <w:t>demand management</w:t>
            </w:r>
            <w:r>
              <w:rPr>
                <w:rFonts w:ascii="Calibri" w:eastAsia="Times New Roman" w:hAnsi="Calibri" w:cs="Calibri"/>
              </w:rPr>
              <w:t>)</w:t>
            </w:r>
          </w:p>
        </w:tc>
      </w:tr>
      <w:tr w:rsidR="00235541" w14:paraId="66F53045" w14:textId="77777777" w:rsidTr="00235541">
        <w:tc>
          <w:tcPr>
            <w:tcW w:w="4675" w:type="dxa"/>
          </w:tcPr>
          <w:p w14:paraId="61CE632E" w14:textId="77777777" w:rsidR="00235541" w:rsidRPr="00235541" w:rsidRDefault="00235541" w:rsidP="00235541">
            <w:pPr>
              <w:rPr>
                <w:b/>
              </w:rPr>
            </w:pPr>
            <w:r w:rsidRPr="00235541">
              <w:rPr>
                <w:b/>
              </w:rPr>
              <w:t>Uncertainties</w:t>
            </w:r>
          </w:p>
        </w:tc>
        <w:tc>
          <w:tcPr>
            <w:tcW w:w="4675" w:type="dxa"/>
          </w:tcPr>
          <w:p w14:paraId="45BFB7A6" w14:textId="6B48B138" w:rsidR="00235541" w:rsidRPr="00235541" w:rsidRDefault="00FF1C41" w:rsidP="00235541">
            <w:pPr>
              <w:rPr>
                <w:b/>
              </w:rPr>
            </w:pPr>
            <w:r>
              <w:rPr>
                <w:b/>
              </w:rPr>
              <w:t>Model</w:t>
            </w:r>
          </w:p>
        </w:tc>
      </w:tr>
      <w:tr w:rsidR="00235541" w14:paraId="51EF54D7" w14:textId="77777777" w:rsidTr="00235541">
        <w:tc>
          <w:tcPr>
            <w:tcW w:w="4675" w:type="dxa"/>
          </w:tcPr>
          <w:p w14:paraId="6749C684" w14:textId="77777777" w:rsidR="00235541" w:rsidRPr="00927D89" w:rsidRDefault="00235541" w:rsidP="00235541">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 xml:space="preserve">Future </w:t>
            </w:r>
            <w:r w:rsidRPr="00927D89">
              <w:rPr>
                <w:rFonts w:ascii="Calibri" w:eastAsia="Times New Roman" w:hAnsi="Calibri" w:cs="Calibri"/>
              </w:rPr>
              <w:t>cost of different technologies</w:t>
            </w:r>
          </w:p>
          <w:p w14:paraId="1451B509" w14:textId="35889741" w:rsidR="00235541" w:rsidRPr="00927D89" w:rsidRDefault="00235541" w:rsidP="00235541">
            <w:pPr>
              <w:numPr>
                <w:ilvl w:val="0"/>
                <w:numId w:val="20"/>
              </w:numPr>
              <w:spacing w:after="0" w:line="240" w:lineRule="auto"/>
              <w:textAlignment w:val="center"/>
              <w:rPr>
                <w:rFonts w:ascii="Calibri" w:eastAsia="Times New Roman" w:hAnsi="Calibri" w:cs="Calibri"/>
              </w:rPr>
            </w:pPr>
            <w:r w:rsidRPr="00927D89">
              <w:rPr>
                <w:rFonts w:ascii="Calibri" w:eastAsia="Times New Roman" w:hAnsi="Calibri" w:cs="Calibri"/>
              </w:rPr>
              <w:t>Future demand (vo</w:t>
            </w:r>
            <w:r>
              <w:rPr>
                <w:rFonts w:ascii="Calibri" w:eastAsia="Times New Roman" w:hAnsi="Calibri" w:cs="Calibri"/>
              </w:rPr>
              <w:t>lume</w:t>
            </w:r>
            <w:r w:rsidRPr="00927D89">
              <w:rPr>
                <w:rFonts w:ascii="Calibri" w:eastAsia="Times New Roman" w:hAnsi="Calibri" w:cs="Calibri"/>
              </w:rPr>
              <w:t>)</w:t>
            </w:r>
            <w:r w:rsidR="00FF1C41">
              <w:rPr>
                <w:rFonts w:ascii="Calibri" w:eastAsia="Times New Roman" w:hAnsi="Calibri" w:cs="Calibri"/>
              </w:rPr>
              <w:t xml:space="preserve"> – includes electrification of transport</w:t>
            </w:r>
          </w:p>
          <w:p w14:paraId="1738391B" w14:textId="77777777" w:rsidR="00FF1C41" w:rsidRDefault="00235541" w:rsidP="00235541">
            <w:pPr>
              <w:numPr>
                <w:ilvl w:val="0"/>
                <w:numId w:val="20"/>
              </w:numPr>
              <w:spacing w:after="0" w:line="240" w:lineRule="auto"/>
              <w:textAlignment w:val="center"/>
              <w:rPr>
                <w:rFonts w:ascii="Calibri" w:eastAsia="Times New Roman" w:hAnsi="Calibri" w:cs="Calibri"/>
              </w:rPr>
            </w:pPr>
            <w:r w:rsidRPr="00927D89">
              <w:rPr>
                <w:rFonts w:ascii="Calibri" w:eastAsia="Times New Roman" w:hAnsi="Calibri" w:cs="Calibri"/>
              </w:rPr>
              <w:t>Future stresses (</w:t>
            </w:r>
            <w:r>
              <w:rPr>
                <w:rFonts w:ascii="Calibri" w:eastAsia="Times New Roman" w:hAnsi="Calibri" w:cs="Calibri"/>
              </w:rPr>
              <w:t>availability of water for hydropower</w:t>
            </w:r>
            <w:r w:rsidRPr="00927D89">
              <w:rPr>
                <w:rFonts w:ascii="Calibri" w:eastAsia="Times New Roman" w:hAnsi="Calibri" w:cs="Calibri"/>
              </w:rPr>
              <w:t>)</w:t>
            </w:r>
          </w:p>
          <w:p w14:paraId="572FE5EB" w14:textId="1C1C7B5B" w:rsidR="00235541" w:rsidRPr="00FF1C41" w:rsidRDefault="00235541" w:rsidP="00235541">
            <w:pPr>
              <w:numPr>
                <w:ilvl w:val="0"/>
                <w:numId w:val="20"/>
              </w:numPr>
              <w:spacing w:after="0" w:line="240" w:lineRule="auto"/>
              <w:textAlignment w:val="center"/>
              <w:rPr>
                <w:rFonts w:ascii="Calibri" w:eastAsia="Times New Roman" w:hAnsi="Calibri" w:cs="Calibri"/>
              </w:rPr>
            </w:pPr>
            <w:r w:rsidRPr="00FF1C41">
              <w:rPr>
                <w:rFonts w:ascii="Calibri" w:eastAsia="Times New Roman" w:hAnsi="Calibri" w:cs="Calibri"/>
              </w:rPr>
              <w:t>Discount rate</w:t>
            </w:r>
            <w:r w:rsidR="00FF1C41">
              <w:rPr>
                <w:rFonts w:ascii="Calibri" w:eastAsia="Times New Roman" w:hAnsi="Calibri" w:cs="Calibri"/>
              </w:rPr>
              <w:t xml:space="preserve"> (opportunity cost of capital)</w:t>
            </w:r>
          </w:p>
        </w:tc>
        <w:tc>
          <w:tcPr>
            <w:tcW w:w="4675" w:type="dxa"/>
          </w:tcPr>
          <w:p w14:paraId="63945757" w14:textId="77777777" w:rsidR="00235541" w:rsidRPr="00235541" w:rsidRDefault="00235541" w:rsidP="00235541">
            <w:pPr>
              <w:pStyle w:val="Heading3"/>
              <w:numPr>
                <w:ilvl w:val="0"/>
                <w:numId w:val="0"/>
              </w:numPr>
              <w:outlineLvl w:val="2"/>
              <w:rPr>
                <w:rFonts w:eastAsia="Times New Roman"/>
                <w:b w:val="0"/>
              </w:rPr>
            </w:pPr>
            <w:r w:rsidRPr="00235541">
              <w:rPr>
                <w:rFonts w:eastAsia="Times New Roman"/>
                <w:b w:val="0"/>
              </w:rPr>
              <w:t>Least-cost optimization model</w:t>
            </w:r>
            <w:r>
              <w:rPr>
                <w:rFonts w:eastAsia="Times New Roman"/>
                <w:b w:val="0"/>
              </w:rPr>
              <w:t>:</w:t>
            </w:r>
          </w:p>
          <w:p w14:paraId="4CE77ED2" w14:textId="77777777" w:rsidR="00235541" w:rsidRDefault="00235541" w:rsidP="00235541">
            <w:pPr>
              <w:pStyle w:val="ListParagraph"/>
              <w:numPr>
                <w:ilvl w:val="0"/>
                <w:numId w:val="28"/>
              </w:numPr>
            </w:pPr>
            <w:r>
              <w:t>Ability of each technology to produce electricity at any time of the day</w:t>
            </w:r>
          </w:p>
          <w:p w14:paraId="67F90C70" w14:textId="77777777" w:rsidR="00235541" w:rsidRPr="00DA3372" w:rsidRDefault="00235541" w:rsidP="00235541">
            <w:pPr>
              <w:pStyle w:val="ListParagraph"/>
              <w:numPr>
                <w:ilvl w:val="0"/>
                <w:numId w:val="28"/>
              </w:numPr>
            </w:pPr>
            <w:r>
              <w:t>Need for reserves</w:t>
            </w:r>
          </w:p>
          <w:p w14:paraId="585F0FD5" w14:textId="77777777" w:rsidR="00235541" w:rsidRDefault="00235541" w:rsidP="00235541"/>
        </w:tc>
      </w:tr>
    </w:tbl>
    <w:p w14:paraId="65969C9C" w14:textId="77777777" w:rsidR="00235541" w:rsidRPr="00235541" w:rsidRDefault="00235541" w:rsidP="00235541"/>
    <w:p w14:paraId="5E030B13" w14:textId="77777777" w:rsidR="00796C88" w:rsidRDefault="00796C88" w:rsidP="00297238">
      <w:pPr>
        <w:pStyle w:val="Heading2"/>
      </w:pPr>
      <w:r>
        <w:t>Global energy investment needs</w:t>
      </w:r>
    </w:p>
    <w:tbl>
      <w:tblPr>
        <w:tblStyle w:val="TableGrid"/>
        <w:tblW w:w="0" w:type="auto"/>
        <w:tblLook w:val="04A0" w:firstRow="1" w:lastRow="0" w:firstColumn="1" w:lastColumn="0" w:noHBand="0" w:noVBand="1"/>
      </w:tblPr>
      <w:tblGrid>
        <w:gridCol w:w="4675"/>
        <w:gridCol w:w="4675"/>
      </w:tblGrid>
      <w:tr w:rsidR="00235541" w14:paraId="5BC3F71B" w14:textId="77777777" w:rsidTr="00417518">
        <w:tc>
          <w:tcPr>
            <w:tcW w:w="4675" w:type="dxa"/>
          </w:tcPr>
          <w:p w14:paraId="35CCC227" w14:textId="2A0C51CC" w:rsidR="00235541" w:rsidRPr="00235541" w:rsidRDefault="00235541" w:rsidP="00417518">
            <w:pPr>
              <w:rPr>
                <w:b/>
              </w:rPr>
            </w:pPr>
            <w:r w:rsidRPr="00235541">
              <w:rPr>
                <w:b/>
              </w:rPr>
              <w:t>Objectives</w:t>
            </w:r>
          </w:p>
        </w:tc>
        <w:tc>
          <w:tcPr>
            <w:tcW w:w="4675" w:type="dxa"/>
          </w:tcPr>
          <w:p w14:paraId="0B411B60" w14:textId="77777777" w:rsidR="00235541" w:rsidRPr="00235541" w:rsidRDefault="00235541" w:rsidP="00417518">
            <w:pPr>
              <w:rPr>
                <w:b/>
              </w:rPr>
            </w:pPr>
            <w:r w:rsidRPr="00235541">
              <w:rPr>
                <w:b/>
              </w:rPr>
              <w:t>Options available</w:t>
            </w:r>
          </w:p>
        </w:tc>
      </w:tr>
      <w:tr w:rsidR="00235541" w14:paraId="5ADE94A8" w14:textId="77777777" w:rsidTr="00417518">
        <w:trPr>
          <w:trHeight w:val="940"/>
        </w:trPr>
        <w:tc>
          <w:tcPr>
            <w:tcW w:w="4675" w:type="dxa"/>
          </w:tcPr>
          <w:p w14:paraId="07EBC0B8" w14:textId="4322169A" w:rsidR="00235541" w:rsidRPr="00927D89" w:rsidRDefault="00BC03CA" w:rsidP="00235541">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Meet the energy demand</w:t>
            </w:r>
            <w:ins w:id="0" w:author="IIASA" w:date="2018-01-24T16:07:00Z">
              <w:r w:rsidR="00DE4639">
                <w:rPr>
                  <w:rFonts w:ascii="Calibri" w:eastAsia="Times New Roman" w:hAnsi="Calibri" w:cs="Calibri"/>
                </w:rPr>
                <w:t>s</w:t>
              </w:r>
            </w:ins>
            <w:r>
              <w:rPr>
                <w:rFonts w:ascii="Calibri" w:eastAsia="Times New Roman" w:hAnsi="Calibri" w:cs="Calibri"/>
              </w:rPr>
              <w:t xml:space="preserve"> of</w:t>
            </w:r>
            <w:ins w:id="1" w:author="IIASA" w:date="2018-01-24T16:07:00Z">
              <w:r w:rsidR="00DE4639">
                <w:rPr>
                  <w:rFonts w:ascii="Calibri" w:eastAsia="Times New Roman" w:hAnsi="Calibri" w:cs="Calibri"/>
                </w:rPr>
                <w:t xml:space="preserve"> industrial</w:t>
              </w:r>
            </w:ins>
            <w:r w:rsidR="00235541" w:rsidRPr="00927D89">
              <w:rPr>
                <w:rFonts w:ascii="Calibri" w:eastAsia="Times New Roman" w:hAnsi="Calibri" w:cs="Calibri"/>
              </w:rPr>
              <w:t xml:space="preserve"> production process</w:t>
            </w:r>
            <w:ins w:id="2" w:author="IIASA" w:date="2018-01-24T16:07:00Z">
              <w:r w:rsidR="00DE4639">
                <w:rPr>
                  <w:rFonts w:ascii="Calibri" w:eastAsia="Times New Roman" w:hAnsi="Calibri" w:cs="Calibri"/>
                </w:rPr>
                <w:t>es</w:t>
              </w:r>
            </w:ins>
          </w:p>
          <w:p w14:paraId="7A4D1A9F" w14:textId="67E29ECD" w:rsidR="00235541" w:rsidRDefault="00235541" w:rsidP="00235541">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Household</w:t>
            </w:r>
            <w:del w:id="3" w:author="IIASA" w:date="2018-01-24T16:07:00Z">
              <w:r w:rsidRPr="00927D89" w:rsidDel="00DE4639">
                <w:rPr>
                  <w:rFonts w:ascii="Calibri" w:eastAsia="Times New Roman" w:hAnsi="Calibri" w:cs="Calibri"/>
                </w:rPr>
                <w:delText>s</w:delText>
              </w:r>
            </w:del>
            <w:r w:rsidRPr="00927D89">
              <w:rPr>
                <w:rFonts w:ascii="Calibri" w:eastAsia="Times New Roman" w:hAnsi="Calibri" w:cs="Calibri"/>
              </w:rPr>
              <w:t xml:space="preserve"> </w:t>
            </w:r>
            <w:r>
              <w:rPr>
                <w:rFonts w:ascii="Calibri" w:eastAsia="Times New Roman" w:hAnsi="Calibri" w:cs="Calibri"/>
              </w:rPr>
              <w:t>energy</w:t>
            </w:r>
            <w:r w:rsidRPr="00927D89">
              <w:rPr>
                <w:rFonts w:ascii="Calibri" w:eastAsia="Times New Roman" w:hAnsi="Calibri" w:cs="Calibri"/>
              </w:rPr>
              <w:t xml:space="preserve"> consumption</w:t>
            </w:r>
            <w:r>
              <w:rPr>
                <w:rFonts w:ascii="Calibri" w:eastAsia="Times New Roman" w:hAnsi="Calibri" w:cs="Calibri"/>
              </w:rPr>
              <w:t xml:space="preserve"> </w:t>
            </w:r>
            <w:del w:id="4" w:author="IIASA" w:date="2018-01-24T16:07:00Z">
              <w:r w:rsidDel="00DE4639">
                <w:rPr>
                  <w:rFonts w:ascii="Calibri" w:eastAsia="Times New Roman" w:hAnsi="Calibri" w:cs="Calibri"/>
                </w:rPr>
                <w:delText xml:space="preserve">through </w:delText>
              </w:r>
            </w:del>
            <w:ins w:id="5" w:author="IIASA" w:date="2018-01-24T16:07:00Z">
              <w:r w:rsidR="00DE4639">
                <w:rPr>
                  <w:rFonts w:ascii="Calibri" w:eastAsia="Times New Roman" w:hAnsi="Calibri" w:cs="Calibri"/>
                </w:rPr>
                <w:t>buildings</w:t>
              </w:r>
            </w:ins>
            <w:del w:id="6" w:author="IIASA" w:date="2018-01-24T16:07:00Z">
              <w:r w:rsidDel="00DE4639">
                <w:rPr>
                  <w:rFonts w:ascii="Calibri" w:eastAsia="Times New Roman" w:hAnsi="Calibri" w:cs="Calibri"/>
                </w:rPr>
                <w:delText>housing</w:delText>
              </w:r>
            </w:del>
            <w:r>
              <w:rPr>
                <w:rFonts w:ascii="Calibri" w:eastAsia="Times New Roman" w:hAnsi="Calibri" w:cs="Calibri"/>
              </w:rPr>
              <w:t xml:space="preserve"> and mobility</w:t>
            </w:r>
          </w:p>
          <w:p w14:paraId="6956BCA8" w14:textId="3D6B20F9" w:rsidR="00235541" w:rsidRDefault="00C641FC" w:rsidP="00235541">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e</w:t>
            </w:r>
            <w:r w:rsidR="00235541">
              <w:rPr>
                <w:rFonts w:ascii="Calibri" w:eastAsia="Times New Roman" w:hAnsi="Calibri" w:cs="Calibri"/>
              </w:rPr>
              <w:t>nergy access (inclusiveness)</w:t>
            </w:r>
          </w:p>
          <w:p w14:paraId="3F907197" w14:textId="77777777" w:rsidR="00474277" w:rsidRDefault="00474277" w:rsidP="00474277">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Cost-efficiency</w:t>
            </w:r>
            <w:r>
              <w:rPr>
                <w:rFonts w:ascii="Calibri" w:eastAsia="Times New Roman" w:hAnsi="Calibri" w:cs="Calibri"/>
              </w:rPr>
              <w:t xml:space="preserve"> (along the investment life-cycle)</w:t>
            </w:r>
          </w:p>
          <w:p w14:paraId="7B034669" w14:textId="721836C0" w:rsidR="00474277" w:rsidRPr="00235541" w:rsidRDefault="00275E67" w:rsidP="00474277">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SDG: </w:t>
            </w:r>
            <w:r w:rsidR="00474277">
              <w:rPr>
                <w:rFonts w:ascii="Calibri" w:eastAsia="Times New Roman" w:hAnsi="Calibri" w:cs="Calibri"/>
              </w:rPr>
              <w:t>Climate change mitigation</w:t>
            </w:r>
          </w:p>
        </w:tc>
        <w:tc>
          <w:tcPr>
            <w:tcW w:w="4675" w:type="dxa"/>
          </w:tcPr>
          <w:p w14:paraId="47B125B3" w14:textId="7627263F" w:rsidR="00235541" w:rsidRDefault="00235541" w:rsidP="00235541">
            <w:pPr>
              <w:numPr>
                <w:ilvl w:val="0"/>
                <w:numId w:val="27"/>
              </w:numPr>
              <w:spacing w:after="0" w:line="240" w:lineRule="auto"/>
              <w:textAlignment w:val="center"/>
              <w:rPr>
                <w:rFonts w:ascii="Calibri" w:eastAsia="Times New Roman" w:hAnsi="Calibri" w:cs="Calibri"/>
              </w:rPr>
            </w:pPr>
            <w:del w:id="7" w:author="IIASA" w:date="2018-01-24T16:08:00Z">
              <w:r w:rsidDel="00DE4639">
                <w:rPr>
                  <w:rFonts w:ascii="Calibri" w:eastAsia="Times New Roman" w:hAnsi="Calibri" w:cs="Calibri"/>
                </w:rPr>
                <w:delText xml:space="preserve">Electricity </w:delText>
              </w:r>
            </w:del>
            <w:ins w:id="8" w:author="IIASA" w:date="2018-01-24T16:08:00Z">
              <w:r w:rsidR="00DE4639">
                <w:rPr>
                  <w:rFonts w:ascii="Calibri" w:eastAsia="Times New Roman" w:hAnsi="Calibri" w:cs="Calibri"/>
                </w:rPr>
                <w:t>Energy</w:t>
              </w:r>
              <w:r w:rsidR="00DE4639">
                <w:rPr>
                  <w:rFonts w:ascii="Calibri" w:eastAsia="Times New Roman" w:hAnsi="Calibri" w:cs="Calibri"/>
                </w:rPr>
                <w:t xml:space="preserve"> </w:t>
              </w:r>
            </w:ins>
            <w:r>
              <w:rPr>
                <w:rFonts w:ascii="Calibri" w:eastAsia="Times New Roman" w:hAnsi="Calibri" w:cs="Calibri"/>
              </w:rPr>
              <w:t>production capacity (different technologies available</w:t>
            </w:r>
            <w:ins w:id="9" w:author="IIASA" w:date="2018-01-24T16:08:00Z">
              <w:r w:rsidR="00DE4639">
                <w:rPr>
                  <w:rFonts w:ascii="Calibri" w:eastAsia="Times New Roman" w:hAnsi="Calibri" w:cs="Calibri"/>
                </w:rPr>
                <w:t xml:space="preserve"> for satisfying needs for mobility, heating, lighting, cooking</w:t>
              </w:r>
            </w:ins>
            <w:r>
              <w:rPr>
                <w:rFonts w:ascii="Calibri" w:eastAsia="Times New Roman" w:hAnsi="Calibri" w:cs="Calibri"/>
              </w:rPr>
              <w:t>)</w:t>
            </w:r>
          </w:p>
          <w:p w14:paraId="72003218" w14:textId="5553F8F3" w:rsidR="00235541" w:rsidRDefault="00235541" w:rsidP="00235541">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Energy efficiency</w:t>
            </w:r>
          </w:p>
          <w:p w14:paraId="0C8EBC68" w14:textId="77777777" w:rsidR="00235541" w:rsidRDefault="00235541" w:rsidP="00417518"/>
        </w:tc>
      </w:tr>
      <w:tr w:rsidR="00235541" w14:paraId="58C4626F" w14:textId="77777777" w:rsidTr="00417518">
        <w:tc>
          <w:tcPr>
            <w:tcW w:w="4675" w:type="dxa"/>
          </w:tcPr>
          <w:p w14:paraId="64B283DA" w14:textId="77777777" w:rsidR="00235541" w:rsidRPr="00235541" w:rsidRDefault="00235541" w:rsidP="00417518">
            <w:pPr>
              <w:rPr>
                <w:b/>
              </w:rPr>
            </w:pPr>
            <w:r w:rsidRPr="00235541">
              <w:rPr>
                <w:b/>
              </w:rPr>
              <w:t>Uncertainties</w:t>
            </w:r>
          </w:p>
        </w:tc>
        <w:tc>
          <w:tcPr>
            <w:tcW w:w="4675" w:type="dxa"/>
          </w:tcPr>
          <w:p w14:paraId="2F793A75" w14:textId="67C89DD9" w:rsidR="00235541" w:rsidRPr="00235541" w:rsidRDefault="00474277" w:rsidP="00417518">
            <w:pPr>
              <w:rPr>
                <w:b/>
              </w:rPr>
            </w:pPr>
            <w:r>
              <w:rPr>
                <w:b/>
              </w:rPr>
              <w:t>Models</w:t>
            </w:r>
          </w:p>
        </w:tc>
      </w:tr>
      <w:tr w:rsidR="00235541" w14:paraId="1AB6F155" w14:textId="77777777" w:rsidTr="00417518">
        <w:tc>
          <w:tcPr>
            <w:tcW w:w="4675" w:type="dxa"/>
          </w:tcPr>
          <w:p w14:paraId="2D09CEDE" w14:textId="6C51E9C5" w:rsidR="004E0B32" w:rsidRDefault="004E0B32" w:rsidP="00235541">
            <w:pPr>
              <w:numPr>
                <w:ilvl w:val="0"/>
                <w:numId w:val="20"/>
              </w:numPr>
              <w:spacing w:after="0" w:line="240" w:lineRule="auto"/>
              <w:textAlignment w:val="center"/>
              <w:rPr>
                <w:ins w:id="10" w:author="IIASA" w:date="2018-01-24T16:09:00Z"/>
                <w:rFonts w:ascii="Calibri" w:eastAsia="Times New Roman" w:hAnsi="Calibri" w:cs="Calibri"/>
              </w:rPr>
            </w:pPr>
            <w:ins w:id="11" w:author="IIASA" w:date="2018-01-24T16:09:00Z">
              <w:r>
                <w:rPr>
                  <w:rFonts w:ascii="Calibri" w:eastAsia="Times New Roman" w:hAnsi="Calibri" w:cs="Calibri"/>
                </w:rPr>
                <w:t>Future energy and climate policies as well as technology development</w:t>
              </w:r>
            </w:ins>
          </w:p>
          <w:p w14:paraId="0101248E" w14:textId="0231BCEC" w:rsidR="00235541" w:rsidRPr="00927D89" w:rsidDel="004E0B32" w:rsidRDefault="00235541" w:rsidP="00235541">
            <w:pPr>
              <w:numPr>
                <w:ilvl w:val="0"/>
                <w:numId w:val="20"/>
              </w:numPr>
              <w:spacing w:after="0" w:line="240" w:lineRule="auto"/>
              <w:textAlignment w:val="center"/>
              <w:rPr>
                <w:del w:id="12" w:author="IIASA" w:date="2018-01-24T16:09:00Z"/>
                <w:rFonts w:ascii="Calibri" w:eastAsia="Times New Roman" w:hAnsi="Calibri" w:cs="Calibri"/>
              </w:rPr>
            </w:pPr>
            <w:del w:id="13" w:author="IIASA" w:date="2018-01-24T16:09:00Z">
              <w:r w:rsidDel="004E0B32">
                <w:rPr>
                  <w:rFonts w:ascii="Calibri" w:eastAsia="Times New Roman" w:hAnsi="Calibri" w:cs="Calibri"/>
                </w:rPr>
                <w:delText xml:space="preserve">Future </w:delText>
              </w:r>
              <w:r w:rsidRPr="00927D89" w:rsidDel="004E0B32">
                <w:rPr>
                  <w:rFonts w:ascii="Calibri" w:eastAsia="Times New Roman" w:hAnsi="Calibri" w:cs="Calibri"/>
                </w:rPr>
                <w:delText>cost of different technologies</w:delText>
              </w:r>
            </w:del>
          </w:p>
          <w:p w14:paraId="23E4021A" w14:textId="044155CF" w:rsidR="00235541" w:rsidRPr="00235541" w:rsidRDefault="00275E67" w:rsidP="00235541">
            <w:pPr>
              <w:numPr>
                <w:ilvl w:val="0"/>
                <w:numId w:val="20"/>
              </w:numPr>
              <w:spacing w:after="0" w:line="240" w:lineRule="auto"/>
              <w:textAlignment w:val="center"/>
            </w:pPr>
            <w:r>
              <w:rPr>
                <w:rFonts w:ascii="Calibri" w:eastAsia="Times New Roman" w:hAnsi="Calibri" w:cs="Calibri"/>
              </w:rPr>
              <w:t>Future demand (based on demography, GDP growth and prices)</w:t>
            </w:r>
          </w:p>
          <w:p w14:paraId="7D3160DB" w14:textId="50EA0950" w:rsidR="00235541" w:rsidRDefault="00474277" w:rsidP="004E0B32">
            <w:pPr>
              <w:numPr>
                <w:ilvl w:val="0"/>
                <w:numId w:val="20"/>
              </w:numPr>
              <w:spacing w:after="0" w:line="240" w:lineRule="auto"/>
              <w:textAlignment w:val="center"/>
              <w:pPrChange w:id="14" w:author="IIASA" w:date="2018-01-24T16:09:00Z">
                <w:pPr>
                  <w:numPr>
                    <w:numId w:val="20"/>
                  </w:numPr>
                  <w:spacing w:after="0" w:line="240" w:lineRule="auto"/>
                  <w:ind w:left="360" w:hanging="360"/>
                  <w:textAlignment w:val="center"/>
                </w:pPr>
              </w:pPrChange>
            </w:pPr>
            <w:r>
              <w:rPr>
                <w:rFonts w:ascii="Calibri" w:eastAsia="Times New Roman" w:hAnsi="Calibri" w:cs="Calibri"/>
              </w:rPr>
              <w:t>System behavior and dynamics</w:t>
            </w:r>
            <w:r w:rsidR="00235541">
              <w:rPr>
                <w:rFonts w:ascii="Calibri" w:eastAsia="Times New Roman" w:hAnsi="Calibri" w:cs="Calibri"/>
              </w:rPr>
              <w:t xml:space="preserve"> </w:t>
            </w:r>
            <w:ins w:id="15" w:author="IIASA" w:date="2018-01-24T16:09:00Z">
              <w:r w:rsidR="004E0B32">
                <w:rPr>
                  <w:rFonts w:ascii="Calibri" w:eastAsia="Times New Roman" w:hAnsi="Calibri" w:cs="Calibri"/>
                </w:rPr>
                <w:t>(interactions between sectors)</w:t>
              </w:r>
            </w:ins>
            <w:del w:id="16" w:author="IIASA" w:date="2018-01-24T16:09:00Z">
              <w:r w:rsidR="00235541" w:rsidDel="004E0B32">
                <w:rPr>
                  <w:rFonts w:ascii="Calibri" w:eastAsia="Times New Roman" w:hAnsi="Calibri" w:cs="Calibri"/>
                </w:rPr>
                <w:delText>(multiple IAMs used)</w:delText>
              </w:r>
            </w:del>
          </w:p>
        </w:tc>
        <w:tc>
          <w:tcPr>
            <w:tcW w:w="4675" w:type="dxa"/>
          </w:tcPr>
          <w:p w14:paraId="6A5DACDA" w14:textId="57FD4952" w:rsidR="00235541" w:rsidRPr="00235541" w:rsidRDefault="00235541" w:rsidP="00417518">
            <w:pPr>
              <w:pStyle w:val="Heading3"/>
              <w:numPr>
                <w:ilvl w:val="0"/>
                <w:numId w:val="0"/>
              </w:numPr>
              <w:outlineLvl w:val="2"/>
              <w:rPr>
                <w:rFonts w:eastAsia="Times New Roman"/>
                <w:b w:val="0"/>
              </w:rPr>
            </w:pPr>
            <w:r>
              <w:rPr>
                <w:rFonts w:eastAsia="Times New Roman"/>
                <w:b w:val="0"/>
              </w:rPr>
              <w:t>Integrated Assessment</w:t>
            </w:r>
            <w:r w:rsidRPr="00235541">
              <w:rPr>
                <w:rFonts w:eastAsia="Times New Roman"/>
                <w:b w:val="0"/>
              </w:rPr>
              <w:t xml:space="preserve"> model</w:t>
            </w:r>
            <w:r>
              <w:rPr>
                <w:rFonts w:eastAsia="Times New Roman"/>
                <w:b w:val="0"/>
              </w:rPr>
              <w:t>s</w:t>
            </w:r>
            <w:r w:rsidR="00BC3F4F">
              <w:rPr>
                <w:rFonts w:eastAsia="Times New Roman"/>
                <w:b w:val="0"/>
              </w:rPr>
              <w:t xml:space="preserve"> (MESSAGE and others)</w:t>
            </w:r>
            <w:r>
              <w:rPr>
                <w:rFonts w:eastAsia="Times New Roman"/>
                <w:b w:val="0"/>
              </w:rPr>
              <w:t>:</w:t>
            </w:r>
          </w:p>
          <w:p w14:paraId="25BC8C2F" w14:textId="27FC03FE" w:rsidR="00C44992" w:rsidRDefault="00C44992" w:rsidP="00235541">
            <w:pPr>
              <w:numPr>
                <w:ilvl w:val="0"/>
                <w:numId w:val="21"/>
              </w:numPr>
              <w:spacing w:after="0" w:line="240" w:lineRule="auto"/>
              <w:textAlignment w:val="center"/>
              <w:rPr>
                <w:ins w:id="17" w:author="IIASA" w:date="2018-01-24T16:10:00Z"/>
                <w:rFonts w:ascii="Calibri" w:eastAsia="Times New Roman" w:hAnsi="Calibri" w:cs="Calibri"/>
              </w:rPr>
            </w:pPr>
            <w:ins w:id="18" w:author="IIASA" w:date="2018-01-24T16:10:00Z">
              <w:r>
                <w:rPr>
                  <w:rFonts w:ascii="Calibri" w:eastAsia="Times New Roman" w:hAnsi="Calibri" w:cs="Calibri"/>
                </w:rPr>
                <w:t>Investments into different portfolios of technologies to meet service demands and reach normative targets</w:t>
              </w:r>
              <w:bookmarkStart w:id="19" w:name="_GoBack"/>
              <w:bookmarkEnd w:id="19"/>
              <w:r>
                <w:rPr>
                  <w:rFonts w:ascii="Calibri" w:eastAsia="Times New Roman" w:hAnsi="Calibri" w:cs="Calibri"/>
                </w:rPr>
                <w:t>.</w:t>
              </w:r>
            </w:ins>
          </w:p>
          <w:p w14:paraId="26BD1006" w14:textId="00D75CAD" w:rsidR="00235541" w:rsidRPr="00927D89" w:rsidRDefault="00235541" w:rsidP="00235541">
            <w:pPr>
              <w:numPr>
                <w:ilvl w:val="0"/>
                <w:numId w:val="21"/>
              </w:numPr>
              <w:spacing w:after="0" w:line="240" w:lineRule="auto"/>
              <w:textAlignment w:val="center"/>
              <w:rPr>
                <w:rFonts w:ascii="Calibri" w:eastAsia="Times New Roman" w:hAnsi="Calibri" w:cs="Calibri"/>
              </w:rPr>
            </w:pPr>
            <w:r w:rsidRPr="00927D89">
              <w:rPr>
                <w:rFonts w:ascii="Calibri" w:eastAsia="Times New Roman" w:hAnsi="Calibri" w:cs="Calibri"/>
              </w:rPr>
              <w:t>Links between technology choices for mobility</w:t>
            </w:r>
            <w:ins w:id="20" w:author="IIASA" w:date="2018-01-24T16:10:00Z">
              <w:r w:rsidR="004E0B32">
                <w:rPr>
                  <w:rFonts w:ascii="Calibri" w:eastAsia="Times New Roman" w:hAnsi="Calibri" w:cs="Calibri"/>
                </w:rPr>
                <w:t xml:space="preserve">, </w:t>
              </w:r>
              <w:r w:rsidR="004E0B32">
                <w:rPr>
                  <w:rFonts w:ascii="Calibri" w:eastAsia="Times New Roman" w:hAnsi="Calibri" w:cs="Calibri"/>
                </w:rPr>
                <w:t>heating, lighting, cooking</w:t>
              </w:r>
            </w:ins>
            <w:del w:id="21" w:author="IIASA" w:date="2018-01-24T16:10:00Z">
              <w:r w:rsidRPr="00927D89" w:rsidDel="004E0B32">
                <w:rPr>
                  <w:rFonts w:ascii="Calibri" w:eastAsia="Times New Roman" w:hAnsi="Calibri" w:cs="Calibri"/>
                </w:rPr>
                <w:delText xml:space="preserve"> and energy demand</w:delText>
              </w:r>
            </w:del>
          </w:p>
          <w:p w14:paraId="3E1C6E14" w14:textId="30E347F2" w:rsidR="00235541" w:rsidRPr="00235541" w:rsidDel="004E0B32" w:rsidRDefault="00235541" w:rsidP="00E50A04">
            <w:pPr>
              <w:pStyle w:val="ListParagraph"/>
              <w:numPr>
                <w:ilvl w:val="0"/>
                <w:numId w:val="21"/>
              </w:numPr>
              <w:rPr>
                <w:del w:id="22" w:author="IIASA" w:date="2018-01-24T16:10:00Z"/>
              </w:rPr>
            </w:pPr>
            <w:r w:rsidRPr="004E0B32">
              <w:rPr>
                <w:rFonts w:ascii="Calibri" w:eastAsia="Times New Roman" w:hAnsi="Calibri" w:cs="Calibri"/>
                <w:rPrChange w:id="23" w:author="IIASA" w:date="2018-01-24T16:10:00Z">
                  <w:rPr>
                    <w:rFonts w:ascii="Calibri" w:eastAsia="Times New Roman" w:hAnsi="Calibri" w:cs="Calibri"/>
                  </w:rPr>
                </w:rPrChange>
              </w:rPr>
              <w:t>Rebound effects</w:t>
            </w:r>
          </w:p>
          <w:p w14:paraId="7A454326" w14:textId="10795BA9" w:rsidR="00235541" w:rsidDel="004E0B32" w:rsidRDefault="00235541" w:rsidP="00E50A04">
            <w:pPr>
              <w:pStyle w:val="ListParagraph"/>
              <w:numPr>
                <w:ilvl w:val="0"/>
                <w:numId w:val="21"/>
              </w:numPr>
              <w:rPr>
                <w:del w:id="24" w:author="IIASA" w:date="2018-01-24T16:10:00Z"/>
              </w:rPr>
            </w:pPr>
            <w:del w:id="25" w:author="IIASA" w:date="2018-01-24T16:10:00Z">
              <w:r w:rsidRPr="004E0B32" w:rsidDel="004E0B32">
                <w:rPr>
                  <w:rFonts w:ascii="Calibri" w:eastAsia="Times New Roman" w:hAnsi="Calibri" w:cs="Calibri"/>
                  <w:rPrChange w:id="26" w:author="IIASA" w:date="2018-01-24T16:10:00Z">
                    <w:rPr>
                      <w:rFonts w:ascii="Calibri" w:eastAsia="Times New Roman" w:hAnsi="Calibri" w:cs="Calibri"/>
                    </w:rPr>
                  </w:rPrChange>
                </w:rPr>
                <w:delText>Food/energy nexus</w:delText>
              </w:r>
              <w:r w:rsidDel="004E0B32">
                <w:delText xml:space="preserve"> </w:delText>
              </w:r>
            </w:del>
          </w:p>
          <w:p w14:paraId="63B7BC12" w14:textId="1ABE28C1" w:rsidR="00474277" w:rsidRDefault="00474277" w:rsidP="00235541">
            <w:pPr>
              <w:pStyle w:val="ListParagraph"/>
              <w:numPr>
                <w:ilvl w:val="0"/>
                <w:numId w:val="21"/>
              </w:numPr>
            </w:pPr>
            <w:del w:id="27" w:author="IIASA" w:date="2018-01-24T16:10:00Z">
              <w:r w:rsidDel="004E0B32">
                <w:delText>Food/water nexus</w:delText>
              </w:r>
            </w:del>
          </w:p>
        </w:tc>
      </w:tr>
    </w:tbl>
    <w:p w14:paraId="775507D7" w14:textId="77777777" w:rsidR="00235541" w:rsidRPr="00235541" w:rsidRDefault="00235541" w:rsidP="00235541"/>
    <w:p w14:paraId="141ACBA1" w14:textId="77777777" w:rsidR="00E161E8" w:rsidRDefault="00E161E8" w:rsidP="00297238">
      <w:pPr>
        <w:pStyle w:val="Heading2"/>
      </w:pPr>
      <w:r>
        <w:t>Global transport investment needs</w:t>
      </w:r>
    </w:p>
    <w:tbl>
      <w:tblPr>
        <w:tblStyle w:val="TableGrid"/>
        <w:tblW w:w="0" w:type="auto"/>
        <w:tblLook w:val="04A0" w:firstRow="1" w:lastRow="0" w:firstColumn="1" w:lastColumn="0" w:noHBand="0" w:noVBand="1"/>
      </w:tblPr>
      <w:tblGrid>
        <w:gridCol w:w="4675"/>
        <w:gridCol w:w="4675"/>
      </w:tblGrid>
      <w:tr w:rsidR="00806F56" w14:paraId="1C095E6F" w14:textId="77777777" w:rsidTr="00417518">
        <w:tc>
          <w:tcPr>
            <w:tcW w:w="4675" w:type="dxa"/>
          </w:tcPr>
          <w:p w14:paraId="6302912A" w14:textId="30B529F1" w:rsidR="00806F56" w:rsidRPr="00235541" w:rsidRDefault="00806F56" w:rsidP="00417518">
            <w:pPr>
              <w:rPr>
                <w:b/>
              </w:rPr>
            </w:pPr>
            <w:r w:rsidRPr="00235541">
              <w:rPr>
                <w:b/>
              </w:rPr>
              <w:t>Objectives</w:t>
            </w:r>
          </w:p>
        </w:tc>
        <w:tc>
          <w:tcPr>
            <w:tcW w:w="4675" w:type="dxa"/>
          </w:tcPr>
          <w:p w14:paraId="7487E281" w14:textId="77777777" w:rsidR="00806F56" w:rsidRPr="00235541" w:rsidRDefault="00806F56" w:rsidP="00417518">
            <w:pPr>
              <w:rPr>
                <w:b/>
              </w:rPr>
            </w:pPr>
            <w:r w:rsidRPr="00235541">
              <w:rPr>
                <w:b/>
              </w:rPr>
              <w:t>Options available</w:t>
            </w:r>
          </w:p>
        </w:tc>
      </w:tr>
      <w:tr w:rsidR="00806F56" w:rsidRPr="00FA658A" w14:paraId="4C2915E2" w14:textId="77777777" w:rsidTr="00417518">
        <w:trPr>
          <w:trHeight w:val="940"/>
        </w:trPr>
        <w:tc>
          <w:tcPr>
            <w:tcW w:w="4675" w:type="dxa"/>
          </w:tcPr>
          <w:p w14:paraId="2E788DA2" w14:textId="4F55FC19" w:rsidR="00806F56" w:rsidRPr="00927D89" w:rsidRDefault="00BC03CA" w:rsidP="00806F56">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Meet transport demand of</w:t>
            </w:r>
            <w:r w:rsidR="00806F56" w:rsidRPr="00927D89">
              <w:rPr>
                <w:rFonts w:ascii="Calibri" w:eastAsia="Times New Roman" w:hAnsi="Calibri" w:cs="Calibri"/>
              </w:rPr>
              <w:t xml:space="preserve"> the production process</w:t>
            </w:r>
          </w:p>
          <w:p w14:paraId="61365CAA" w14:textId="77777777" w:rsidR="00806F56" w:rsidRDefault="00806F56" w:rsidP="00806F56">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 xml:space="preserve">Households </w:t>
            </w:r>
            <w:r>
              <w:rPr>
                <w:rFonts w:ascii="Calibri" w:eastAsia="Times New Roman" w:hAnsi="Calibri" w:cs="Calibri"/>
              </w:rPr>
              <w:t>mobility</w:t>
            </w:r>
            <w:r w:rsidRPr="00927D89">
              <w:rPr>
                <w:rFonts w:ascii="Calibri" w:eastAsia="Times New Roman" w:hAnsi="Calibri" w:cs="Calibri"/>
              </w:rPr>
              <w:t xml:space="preserve"> consumption</w:t>
            </w:r>
          </w:p>
          <w:p w14:paraId="7D8DD480" w14:textId="77777777" w:rsidR="00BC03CA" w:rsidRDefault="00BC03CA" w:rsidP="00BC03CA">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Cost-efficiency</w:t>
            </w:r>
            <w:r>
              <w:rPr>
                <w:rFonts w:ascii="Calibri" w:eastAsia="Times New Roman" w:hAnsi="Calibri" w:cs="Calibri"/>
              </w:rPr>
              <w:t xml:space="preserve"> (along the investment life-cycle)</w:t>
            </w:r>
          </w:p>
          <w:p w14:paraId="61DE5A5D" w14:textId="6057D10D" w:rsidR="00BC03CA" w:rsidRPr="00806F56" w:rsidRDefault="00275E67" w:rsidP="00BC03CA">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SDG: </w:t>
            </w:r>
            <w:r w:rsidR="00BC03CA">
              <w:rPr>
                <w:rFonts w:ascii="Calibri" w:eastAsia="Times New Roman" w:hAnsi="Calibri" w:cs="Calibri"/>
              </w:rPr>
              <w:t>Climate change mitigation</w:t>
            </w:r>
          </w:p>
        </w:tc>
        <w:tc>
          <w:tcPr>
            <w:tcW w:w="4675" w:type="dxa"/>
          </w:tcPr>
          <w:p w14:paraId="2A3D8BCF" w14:textId="77777777" w:rsidR="00806F56" w:rsidRPr="00E161E8" w:rsidRDefault="00806F56" w:rsidP="00806F56">
            <w:pPr>
              <w:numPr>
                <w:ilvl w:val="0"/>
                <w:numId w:val="26"/>
              </w:numPr>
              <w:spacing w:after="0" w:line="240" w:lineRule="auto"/>
              <w:textAlignment w:val="center"/>
              <w:rPr>
                <w:rFonts w:ascii="Calibri" w:eastAsia="Times New Roman" w:hAnsi="Calibri" w:cs="Calibri"/>
                <w:lang w:val="fr-FR"/>
              </w:rPr>
            </w:pPr>
            <w:r w:rsidRPr="00E161E8">
              <w:rPr>
                <w:rFonts w:ascii="Calibri" w:eastAsia="Times New Roman" w:hAnsi="Calibri" w:cs="Calibri"/>
                <w:lang w:val="fr-FR"/>
              </w:rPr>
              <w:t>Transport infrastructure types (</w:t>
            </w:r>
            <w:proofErr w:type="spellStart"/>
            <w:r w:rsidRPr="00E161E8">
              <w:rPr>
                <w:rFonts w:ascii="Calibri" w:eastAsia="Times New Roman" w:hAnsi="Calibri" w:cs="Calibri"/>
                <w:lang w:val="fr-FR"/>
              </w:rPr>
              <w:t>different</w:t>
            </w:r>
            <w:proofErr w:type="spellEnd"/>
            <w:r w:rsidRPr="00E161E8">
              <w:rPr>
                <w:rFonts w:ascii="Calibri" w:eastAsia="Times New Roman" w:hAnsi="Calibri" w:cs="Calibri"/>
                <w:lang w:val="fr-FR"/>
              </w:rPr>
              <w:t xml:space="preserve"> </w:t>
            </w:r>
            <w:r>
              <w:rPr>
                <w:rFonts w:ascii="Calibri" w:eastAsia="Times New Roman" w:hAnsi="Calibri" w:cs="Calibri"/>
                <w:lang w:val="fr-FR"/>
              </w:rPr>
              <w:t>modes</w:t>
            </w:r>
            <w:r w:rsidRPr="00E161E8">
              <w:rPr>
                <w:rFonts w:ascii="Calibri" w:eastAsia="Times New Roman" w:hAnsi="Calibri" w:cs="Calibri"/>
                <w:lang w:val="fr-FR"/>
              </w:rPr>
              <w:t xml:space="preserve"> </w:t>
            </w:r>
            <w:proofErr w:type="spellStart"/>
            <w:r w:rsidRPr="00E161E8">
              <w:rPr>
                <w:rFonts w:ascii="Calibri" w:eastAsia="Times New Roman" w:hAnsi="Calibri" w:cs="Calibri"/>
                <w:lang w:val="fr-FR"/>
              </w:rPr>
              <w:t>available</w:t>
            </w:r>
            <w:proofErr w:type="spellEnd"/>
            <w:r w:rsidRPr="00E161E8">
              <w:rPr>
                <w:rFonts w:ascii="Calibri" w:eastAsia="Times New Roman" w:hAnsi="Calibri" w:cs="Calibri"/>
                <w:lang w:val="fr-FR"/>
              </w:rPr>
              <w:t>)</w:t>
            </w:r>
          </w:p>
          <w:p w14:paraId="16295EDE" w14:textId="77777777" w:rsidR="00806F56" w:rsidRPr="00806F56" w:rsidRDefault="00806F56" w:rsidP="00417518">
            <w:pPr>
              <w:rPr>
                <w:lang w:val="fr-FR"/>
              </w:rPr>
            </w:pPr>
          </w:p>
        </w:tc>
      </w:tr>
      <w:tr w:rsidR="00806F56" w14:paraId="38DF387D" w14:textId="77777777" w:rsidTr="00417518">
        <w:tc>
          <w:tcPr>
            <w:tcW w:w="4675" w:type="dxa"/>
          </w:tcPr>
          <w:p w14:paraId="0F5B98ED" w14:textId="77777777" w:rsidR="00806F56" w:rsidRPr="00235541" w:rsidRDefault="00806F56" w:rsidP="00417518">
            <w:pPr>
              <w:rPr>
                <w:b/>
              </w:rPr>
            </w:pPr>
            <w:r w:rsidRPr="00235541">
              <w:rPr>
                <w:b/>
              </w:rPr>
              <w:t>Uncertainties</w:t>
            </w:r>
          </w:p>
        </w:tc>
        <w:tc>
          <w:tcPr>
            <w:tcW w:w="4675" w:type="dxa"/>
          </w:tcPr>
          <w:p w14:paraId="48066861" w14:textId="0793BE46" w:rsidR="00806F56" w:rsidRPr="00235541" w:rsidRDefault="00C641FC" w:rsidP="00417518">
            <w:pPr>
              <w:rPr>
                <w:b/>
              </w:rPr>
            </w:pPr>
            <w:r>
              <w:rPr>
                <w:b/>
              </w:rPr>
              <w:t>Model</w:t>
            </w:r>
          </w:p>
        </w:tc>
      </w:tr>
      <w:tr w:rsidR="00806F56" w14:paraId="2439166A" w14:textId="77777777" w:rsidTr="00417518">
        <w:tc>
          <w:tcPr>
            <w:tcW w:w="4675" w:type="dxa"/>
          </w:tcPr>
          <w:p w14:paraId="6686F8C9" w14:textId="77777777" w:rsidR="00806F56" w:rsidRPr="00927D89" w:rsidRDefault="00806F56" w:rsidP="00806F5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 xml:space="preserve">Future </w:t>
            </w:r>
            <w:r w:rsidRPr="00927D89">
              <w:rPr>
                <w:rFonts w:ascii="Calibri" w:eastAsia="Times New Roman" w:hAnsi="Calibri" w:cs="Calibri"/>
              </w:rPr>
              <w:t>cost of different technologies</w:t>
            </w:r>
            <w:r>
              <w:rPr>
                <w:rFonts w:ascii="Calibri" w:eastAsia="Times New Roman" w:hAnsi="Calibri" w:cs="Calibri"/>
              </w:rPr>
              <w:t xml:space="preserve"> and fuels</w:t>
            </w:r>
          </w:p>
          <w:p w14:paraId="63032E01" w14:textId="3255E405" w:rsidR="00806F56" w:rsidRDefault="00806F56" w:rsidP="00806F56">
            <w:pPr>
              <w:numPr>
                <w:ilvl w:val="0"/>
                <w:numId w:val="20"/>
              </w:numPr>
              <w:spacing w:after="0" w:line="240" w:lineRule="auto"/>
              <w:textAlignment w:val="center"/>
              <w:rPr>
                <w:rFonts w:ascii="Calibri" w:eastAsia="Times New Roman" w:hAnsi="Calibri" w:cs="Calibri"/>
              </w:rPr>
            </w:pPr>
            <w:r w:rsidRPr="00927D89">
              <w:rPr>
                <w:rFonts w:ascii="Calibri" w:eastAsia="Times New Roman" w:hAnsi="Calibri" w:cs="Calibri"/>
              </w:rPr>
              <w:t>Future demand (vo</w:t>
            </w:r>
            <w:r w:rsidR="00EB3055">
              <w:rPr>
                <w:rFonts w:ascii="Calibri" w:eastAsia="Times New Roman" w:hAnsi="Calibri" w:cs="Calibri"/>
              </w:rPr>
              <w:t>lume by mode</w:t>
            </w:r>
            <w:r w:rsidRPr="00927D89">
              <w:rPr>
                <w:rFonts w:ascii="Calibri" w:eastAsia="Times New Roman" w:hAnsi="Calibri" w:cs="Calibri"/>
              </w:rPr>
              <w:t>)</w:t>
            </w:r>
            <w:r w:rsidR="00275E67">
              <w:rPr>
                <w:rFonts w:ascii="Calibri" w:eastAsia="Times New Roman" w:hAnsi="Calibri" w:cs="Calibri"/>
              </w:rPr>
              <w:t xml:space="preserve"> based on demography, GDP growth and prices</w:t>
            </w:r>
          </w:p>
          <w:p w14:paraId="0C08C74A" w14:textId="77777777" w:rsidR="00806F56" w:rsidRDefault="00806F56" w:rsidP="00806F5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Transport energy and carbon intensity</w:t>
            </w:r>
          </w:p>
          <w:p w14:paraId="47D21D13" w14:textId="77777777" w:rsidR="00806F56" w:rsidRPr="00806F56" w:rsidRDefault="00806F56" w:rsidP="00806F5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Targeted infrastructure utilization rates</w:t>
            </w:r>
          </w:p>
        </w:tc>
        <w:tc>
          <w:tcPr>
            <w:tcW w:w="4675" w:type="dxa"/>
          </w:tcPr>
          <w:p w14:paraId="62B24EC5" w14:textId="2B14DA3A" w:rsidR="00806F56" w:rsidRPr="00235541" w:rsidRDefault="00806F56" w:rsidP="00417518">
            <w:pPr>
              <w:pStyle w:val="Heading3"/>
              <w:numPr>
                <w:ilvl w:val="0"/>
                <w:numId w:val="0"/>
              </w:numPr>
              <w:outlineLvl w:val="2"/>
              <w:rPr>
                <w:rFonts w:eastAsia="Times New Roman"/>
                <w:b w:val="0"/>
              </w:rPr>
            </w:pPr>
            <w:r>
              <w:rPr>
                <w:rFonts w:eastAsia="Times New Roman"/>
                <w:b w:val="0"/>
              </w:rPr>
              <w:t>Integrated Assessment</w:t>
            </w:r>
            <w:r w:rsidRPr="00235541">
              <w:rPr>
                <w:rFonts w:eastAsia="Times New Roman"/>
                <w:b w:val="0"/>
              </w:rPr>
              <w:t xml:space="preserve"> model</w:t>
            </w:r>
            <w:r w:rsidR="002D10BD">
              <w:rPr>
                <w:rFonts w:eastAsia="Times New Roman"/>
                <w:b w:val="0"/>
              </w:rPr>
              <w:t xml:space="preserve"> (IMACLIM)</w:t>
            </w:r>
            <w:r>
              <w:rPr>
                <w:rFonts w:eastAsia="Times New Roman"/>
                <w:b w:val="0"/>
              </w:rPr>
              <w:t>:</w:t>
            </w:r>
          </w:p>
          <w:p w14:paraId="6D84D8D8" w14:textId="77777777" w:rsidR="00806F56" w:rsidRPr="00927D89" w:rsidRDefault="00806F56" w:rsidP="00806F56">
            <w:pPr>
              <w:numPr>
                <w:ilvl w:val="0"/>
                <w:numId w:val="21"/>
              </w:numPr>
              <w:spacing w:after="0" w:line="240" w:lineRule="auto"/>
              <w:textAlignment w:val="center"/>
              <w:rPr>
                <w:rFonts w:ascii="Calibri" w:eastAsia="Times New Roman" w:hAnsi="Calibri" w:cs="Calibri"/>
              </w:rPr>
            </w:pPr>
            <w:r w:rsidRPr="00927D89">
              <w:rPr>
                <w:rFonts w:ascii="Calibri" w:eastAsia="Times New Roman" w:hAnsi="Calibri" w:cs="Calibri"/>
              </w:rPr>
              <w:t>Links between technology choices for mobility and energy demand</w:t>
            </w:r>
          </w:p>
          <w:p w14:paraId="1C7FCB49" w14:textId="77777777" w:rsidR="00806F56" w:rsidRPr="00627B06" w:rsidRDefault="00806F56" w:rsidP="00806F56">
            <w:pPr>
              <w:pStyle w:val="ListParagraph"/>
              <w:numPr>
                <w:ilvl w:val="0"/>
                <w:numId w:val="21"/>
              </w:numPr>
            </w:pPr>
            <w:r w:rsidRPr="00796C88">
              <w:rPr>
                <w:rFonts w:ascii="Calibri" w:eastAsia="Times New Roman" w:hAnsi="Calibri" w:cs="Calibri"/>
              </w:rPr>
              <w:t>Rebound effects</w:t>
            </w:r>
          </w:p>
          <w:p w14:paraId="6DA669E3" w14:textId="77777777" w:rsidR="00806F56" w:rsidRPr="00806F56" w:rsidRDefault="00806F56" w:rsidP="00806F56">
            <w:pPr>
              <w:spacing w:after="0" w:line="240" w:lineRule="auto"/>
              <w:textAlignment w:val="center"/>
              <w:rPr>
                <w:rFonts w:ascii="Calibri" w:eastAsia="Times New Roman" w:hAnsi="Calibri" w:cs="Calibri"/>
              </w:rPr>
            </w:pPr>
            <w:r>
              <w:t xml:space="preserve"> </w:t>
            </w:r>
          </w:p>
        </w:tc>
      </w:tr>
    </w:tbl>
    <w:p w14:paraId="3D1D982E" w14:textId="77777777" w:rsidR="00806F56" w:rsidRPr="00806F56" w:rsidRDefault="00806F56" w:rsidP="00806F56"/>
    <w:p w14:paraId="3363F4FA" w14:textId="77777777" w:rsidR="00627B06" w:rsidRDefault="00627B06" w:rsidP="00627B06">
      <w:pPr>
        <w:pStyle w:val="Heading2"/>
      </w:pPr>
      <w:r>
        <w:t>Global urban transport investment needs</w:t>
      </w:r>
    </w:p>
    <w:tbl>
      <w:tblPr>
        <w:tblStyle w:val="TableGrid"/>
        <w:tblW w:w="0" w:type="auto"/>
        <w:tblLook w:val="04A0" w:firstRow="1" w:lastRow="0" w:firstColumn="1" w:lastColumn="0" w:noHBand="0" w:noVBand="1"/>
      </w:tblPr>
      <w:tblGrid>
        <w:gridCol w:w="4675"/>
        <w:gridCol w:w="4675"/>
      </w:tblGrid>
      <w:tr w:rsidR="00484404" w14:paraId="7CB3A018" w14:textId="77777777" w:rsidTr="00417518">
        <w:tc>
          <w:tcPr>
            <w:tcW w:w="4675" w:type="dxa"/>
          </w:tcPr>
          <w:p w14:paraId="1CB9F39D" w14:textId="77777777" w:rsidR="00484404" w:rsidRPr="00235541" w:rsidRDefault="00484404" w:rsidP="00417518">
            <w:pPr>
              <w:rPr>
                <w:b/>
              </w:rPr>
            </w:pPr>
            <w:r w:rsidRPr="00235541">
              <w:rPr>
                <w:b/>
              </w:rPr>
              <w:t>Objectives/constraints</w:t>
            </w:r>
          </w:p>
        </w:tc>
        <w:tc>
          <w:tcPr>
            <w:tcW w:w="4675" w:type="dxa"/>
          </w:tcPr>
          <w:p w14:paraId="24C38AE1" w14:textId="77777777" w:rsidR="00484404" w:rsidRPr="00235541" w:rsidRDefault="00484404" w:rsidP="00417518">
            <w:pPr>
              <w:rPr>
                <w:b/>
              </w:rPr>
            </w:pPr>
            <w:r w:rsidRPr="00235541">
              <w:rPr>
                <w:b/>
              </w:rPr>
              <w:t>Options available</w:t>
            </w:r>
          </w:p>
        </w:tc>
      </w:tr>
      <w:tr w:rsidR="00484404" w:rsidRPr="00806F56" w14:paraId="5BF97A5A" w14:textId="77777777" w:rsidTr="00417518">
        <w:trPr>
          <w:trHeight w:val="940"/>
        </w:trPr>
        <w:tc>
          <w:tcPr>
            <w:tcW w:w="4675" w:type="dxa"/>
          </w:tcPr>
          <w:p w14:paraId="1211A811" w14:textId="364ADF99" w:rsidR="00484404" w:rsidRPr="00927D89" w:rsidRDefault="00112BE3" w:rsidP="00484404">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Meet u</w:t>
            </w:r>
            <w:r w:rsidR="00484404">
              <w:rPr>
                <w:rFonts w:ascii="Calibri" w:eastAsia="Times New Roman" w:hAnsi="Calibri" w:cs="Calibri"/>
              </w:rPr>
              <w:t>rban transport</w:t>
            </w:r>
            <w:r w:rsidR="00484404" w:rsidRPr="00927D89">
              <w:rPr>
                <w:rFonts w:ascii="Calibri" w:eastAsia="Times New Roman" w:hAnsi="Calibri" w:cs="Calibri"/>
              </w:rPr>
              <w:t xml:space="preserve"> services </w:t>
            </w:r>
            <w:r>
              <w:rPr>
                <w:rFonts w:ascii="Calibri" w:eastAsia="Times New Roman" w:hAnsi="Calibri" w:cs="Calibri"/>
              </w:rPr>
              <w:t>needs for a given growth rate</w:t>
            </w:r>
          </w:p>
          <w:p w14:paraId="52575576" w14:textId="77777777" w:rsidR="00484404" w:rsidRDefault="00484404" w:rsidP="00484404">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 xml:space="preserve">Households </w:t>
            </w:r>
            <w:r>
              <w:rPr>
                <w:rFonts w:ascii="Calibri" w:eastAsia="Times New Roman" w:hAnsi="Calibri" w:cs="Calibri"/>
              </w:rPr>
              <w:t>urban mobility</w:t>
            </w:r>
            <w:r w:rsidRPr="00927D89">
              <w:rPr>
                <w:rFonts w:ascii="Calibri" w:eastAsia="Times New Roman" w:hAnsi="Calibri" w:cs="Calibri"/>
              </w:rPr>
              <w:t xml:space="preserve"> consumption</w:t>
            </w:r>
          </w:p>
          <w:p w14:paraId="7B767731" w14:textId="77777777" w:rsidR="00112BE3" w:rsidRDefault="00112BE3" w:rsidP="00112BE3">
            <w:pPr>
              <w:numPr>
                <w:ilvl w:val="0"/>
                <w:numId w:val="27"/>
              </w:numPr>
              <w:spacing w:after="0" w:line="240" w:lineRule="auto"/>
              <w:textAlignment w:val="center"/>
              <w:rPr>
                <w:rFonts w:ascii="Calibri" w:eastAsia="Times New Roman" w:hAnsi="Calibri" w:cs="Calibri"/>
              </w:rPr>
            </w:pPr>
            <w:r w:rsidRPr="00927D89">
              <w:rPr>
                <w:rFonts w:ascii="Calibri" w:eastAsia="Times New Roman" w:hAnsi="Calibri" w:cs="Calibri"/>
              </w:rPr>
              <w:t>Cost-efficiency</w:t>
            </w:r>
          </w:p>
          <w:p w14:paraId="4A6944A7" w14:textId="6ED9C830" w:rsidR="00112BE3" w:rsidRPr="00484404" w:rsidRDefault="00275E67" w:rsidP="00112BE3">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SDG: </w:t>
            </w:r>
            <w:r w:rsidR="00112BE3">
              <w:rPr>
                <w:rFonts w:ascii="Calibri" w:eastAsia="Times New Roman" w:hAnsi="Calibri" w:cs="Calibri"/>
              </w:rPr>
              <w:t>Climate change mitigation</w:t>
            </w:r>
          </w:p>
        </w:tc>
        <w:tc>
          <w:tcPr>
            <w:tcW w:w="4675" w:type="dxa"/>
          </w:tcPr>
          <w:p w14:paraId="437BA883" w14:textId="77777777" w:rsidR="00A82F36" w:rsidRDefault="00A82F36" w:rsidP="00A82F36">
            <w:pPr>
              <w:numPr>
                <w:ilvl w:val="0"/>
                <w:numId w:val="27"/>
              </w:numPr>
              <w:spacing w:after="0" w:line="240" w:lineRule="auto"/>
              <w:textAlignment w:val="center"/>
              <w:rPr>
                <w:rFonts w:ascii="Calibri" w:eastAsia="Times New Roman" w:hAnsi="Calibri" w:cs="Calibri"/>
                <w:lang w:val="fr-FR"/>
              </w:rPr>
            </w:pPr>
            <w:r w:rsidRPr="00E161E8">
              <w:rPr>
                <w:rFonts w:ascii="Calibri" w:eastAsia="Times New Roman" w:hAnsi="Calibri" w:cs="Calibri"/>
                <w:lang w:val="fr-FR"/>
              </w:rPr>
              <w:t>Transport infrastructure types (</w:t>
            </w:r>
            <w:proofErr w:type="spellStart"/>
            <w:r w:rsidRPr="00E161E8">
              <w:rPr>
                <w:rFonts w:ascii="Calibri" w:eastAsia="Times New Roman" w:hAnsi="Calibri" w:cs="Calibri"/>
                <w:lang w:val="fr-FR"/>
              </w:rPr>
              <w:t>different</w:t>
            </w:r>
            <w:proofErr w:type="spellEnd"/>
            <w:r w:rsidRPr="00E161E8">
              <w:rPr>
                <w:rFonts w:ascii="Calibri" w:eastAsia="Times New Roman" w:hAnsi="Calibri" w:cs="Calibri"/>
                <w:lang w:val="fr-FR"/>
              </w:rPr>
              <w:t xml:space="preserve"> </w:t>
            </w:r>
            <w:r>
              <w:rPr>
                <w:rFonts w:ascii="Calibri" w:eastAsia="Times New Roman" w:hAnsi="Calibri" w:cs="Calibri"/>
                <w:lang w:val="fr-FR"/>
              </w:rPr>
              <w:t>modes</w:t>
            </w:r>
            <w:r w:rsidRPr="00E161E8">
              <w:rPr>
                <w:rFonts w:ascii="Calibri" w:eastAsia="Times New Roman" w:hAnsi="Calibri" w:cs="Calibri"/>
                <w:lang w:val="fr-FR"/>
              </w:rPr>
              <w:t xml:space="preserve"> </w:t>
            </w:r>
            <w:proofErr w:type="spellStart"/>
            <w:r w:rsidRPr="00E161E8">
              <w:rPr>
                <w:rFonts w:ascii="Calibri" w:eastAsia="Times New Roman" w:hAnsi="Calibri" w:cs="Calibri"/>
                <w:lang w:val="fr-FR"/>
              </w:rPr>
              <w:t>available</w:t>
            </w:r>
            <w:proofErr w:type="spellEnd"/>
            <w:r w:rsidRPr="00E161E8">
              <w:rPr>
                <w:rFonts w:ascii="Calibri" w:eastAsia="Times New Roman" w:hAnsi="Calibri" w:cs="Calibri"/>
                <w:lang w:val="fr-FR"/>
              </w:rPr>
              <w:t>)</w:t>
            </w:r>
          </w:p>
          <w:p w14:paraId="79FC8E5D" w14:textId="77777777" w:rsidR="00A82F36" w:rsidRDefault="00A82F36" w:rsidP="00A82F36">
            <w:pPr>
              <w:numPr>
                <w:ilvl w:val="0"/>
                <w:numId w:val="27"/>
              </w:numPr>
              <w:spacing w:after="0" w:line="240" w:lineRule="auto"/>
              <w:textAlignment w:val="center"/>
              <w:rPr>
                <w:rFonts w:ascii="Calibri" w:eastAsia="Times New Roman" w:hAnsi="Calibri" w:cs="Calibri"/>
                <w:lang w:val="fr-FR"/>
              </w:rPr>
            </w:pPr>
            <w:r>
              <w:rPr>
                <w:rFonts w:ascii="Calibri" w:eastAsia="Times New Roman" w:hAnsi="Calibri" w:cs="Calibri"/>
                <w:lang w:val="fr-FR"/>
              </w:rPr>
              <w:t xml:space="preserve">Land-use </w:t>
            </w:r>
            <w:proofErr w:type="spellStart"/>
            <w:r>
              <w:rPr>
                <w:rFonts w:ascii="Calibri" w:eastAsia="Times New Roman" w:hAnsi="Calibri" w:cs="Calibri"/>
                <w:lang w:val="fr-FR"/>
              </w:rPr>
              <w:t>policies</w:t>
            </w:r>
            <w:proofErr w:type="spellEnd"/>
          </w:p>
          <w:p w14:paraId="68EE91C0" w14:textId="77777777" w:rsidR="00A82F36" w:rsidRPr="00E161E8" w:rsidRDefault="00A82F36" w:rsidP="00A82F36">
            <w:pPr>
              <w:numPr>
                <w:ilvl w:val="0"/>
                <w:numId w:val="27"/>
              </w:numPr>
              <w:spacing w:after="0" w:line="240" w:lineRule="auto"/>
              <w:textAlignment w:val="center"/>
              <w:rPr>
                <w:rFonts w:ascii="Calibri" w:eastAsia="Times New Roman" w:hAnsi="Calibri" w:cs="Calibri"/>
                <w:lang w:val="fr-FR"/>
              </w:rPr>
            </w:pPr>
            <w:r>
              <w:rPr>
                <w:rFonts w:ascii="Calibri" w:eastAsia="Times New Roman" w:hAnsi="Calibri" w:cs="Calibri"/>
                <w:lang w:val="fr-FR"/>
              </w:rPr>
              <w:t xml:space="preserve">Car use </w:t>
            </w:r>
            <w:proofErr w:type="spellStart"/>
            <w:r>
              <w:rPr>
                <w:rFonts w:ascii="Calibri" w:eastAsia="Times New Roman" w:hAnsi="Calibri" w:cs="Calibri"/>
                <w:lang w:val="fr-FR"/>
              </w:rPr>
              <w:t>regulation</w:t>
            </w:r>
            <w:proofErr w:type="spellEnd"/>
          </w:p>
          <w:p w14:paraId="235A5848" w14:textId="77777777" w:rsidR="00484404" w:rsidRPr="00806F56" w:rsidRDefault="00484404" w:rsidP="00417518">
            <w:pPr>
              <w:rPr>
                <w:lang w:val="fr-FR"/>
              </w:rPr>
            </w:pPr>
          </w:p>
        </w:tc>
      </w:tr>
      <w:tr w:rsidR="00484404" w14:paraId="1C923FB9" w14:textId="77777777" w:rsidTr="00417518">
        <w:tc>
          <w:tcPr>
            <w:tcW w:w="4675" w:type="dxa"/>
          </w:tcPr>
          <w:p w14:paraId="1CF74B17" w14:textId="77777777" w:rsidR="00484404" w:rsidRPr="00235541" w:rsidRDefault="00484404" w:rsidP="00417518">
            <w:pPr>
              <w:rPr>
                <w:b/>
              </w:rPr>
            </w:pPr>
            <w:r w:rsidRPr="00235541">
              <w:rPr>
                <w:b/>
              </w:rPr>
              <w:t>Uncertainties</w:t>
            </w:r>
          </w:p>
        </w:tc>
        <w:tc>
          <w:tcPr>
            <w:tcW w:w="4675" w:type="dxa"/>
          </w:tcPr>
          <w:p w14:paraId="56086EDF" w14:textId="55D0CF0E" w:rsidR="00484404" w:rsidRPr="00235541" w:rsidRDefault="00C641FC" w:rsidP="00417518">
            <w:pPr>
              <w:rPr>
                <w:b/>
              </w:rPr>
            </w:pPr>
            <w:r>
              <w:rPr>
                <w:b/>
              </w:rPr>
              <w:t>Model</w:t>
            </w:r>
          </w:p>
        </w:tc>
      </w:tr>
      <w:tr w:rsidR="00484404" w14:paraId="38132F71" w14:textId="77777777" w:rsidTr="00417518">
        <w:tc>
          <w:tcPr>
            <w:tcW w:w="4675" w:type="dxa"/>
          </w:tcPr>
          <w:p w14:paraId="31A36676" w14:textId="77777777" w:rsidR="00A82F36" w:rsidRDefault="00A82F36" w:rsidP="00A82F3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 xml:space="preserve">Future </w:t>
            </w:r>
            <w:r w:rsidRPr="00927D89">
              <w:rPr>
                <w:rFonts w:ascii="Calibri" w:eastAsia="Times New Roman" w:hAnsi="Calibri" w:cs="Calibri"/>
              </w:rPr>
              <w:t>cost of different technologies</w:t>
            </w:r>
            <w:r>
              <w:rPr>
                <w:rFonts w:ascii="Calibri" w:eastAsia="Times New Roman" w:hAnsi="Calibri" w:cs="Calibri"/>
              </w:rPr>
              <w:t xml:space="preserve"> and fuels</w:t>
            </w:r>
          </w:p>
          <w:p w14:paraId="649E96EE" w14:textId="77777777" w:rsidR="00A82F36" w:rsidRDefault="00A82F36" w:rsidP="00A82F3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Parking prices</w:t>
            </w:r>
          </w:p>
          <w:p w14:paraId="33110F0A" w14:textId="77777777" w:rsidR="00A82F36" w:rsidRDefault="00A82F36" w:rsidP="00A82F3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Load factors</w:t>
            </w:r>
          </w:p>
          <w:p w14:paraId="307ABFA9" w14:textId="77777777" w:rsidR="00484404" w:rsidRPr="00A82F36" w:rsidRDefault="00A82F36" w:rsidP="00A82F36">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Transport energy and carbon intensity</w:t>
            </w:r>
          </w:p>
        </w:tc>
        <w:tc>
          <w:tcPr>
            <w:tcW w:w="4675" w:type="dxa"/>
          </w:tcPr>
          <w:p w14:paraId="701785BE" w14:textId="77777777" w:rsidR="00484404" w:rsidRPr="00235541" w:rsidRDefault="00484404" w:rsidP="00417518">
            <w:pPr>
              <w:pStyle w:val="Heading3"/>
              <w:numPr>
                <w:ilvl w:val="0"/>
                <w:numId w:val="0"/>
              </w:numPr>
              <w:outlineLvl w:val="2"/>
              <w:rPr>
                <w:rFonts w:eastAsia="Times New Roman"/>
                <w:b w:val="0"/>
              </w:rPr>
            </w:pPr>
            <w:r>
              <w:rPr>
                <w:rFonts w:eastAsia="Times New Roman"/>
                <w:b w:val="0"/>
              </w:rPr>
              <w:t>I</w:t>
            </w:r>
            <w:r w:rsidR="00A82F36">
              <w:rPr>
                <w:rFonts w:eastAsia="Times New Roman"/>
                <w:b w:val="0"/>
              </w:rPr>
              <w:t xml:space="preserve">TF urban </w:t>
            </w:r>
            <w:proofErr w:type="gramStart"/>
            <w:r w:rsidR="00A82F36">
              <w:rPr>
                <w:rFonts w:eastAsia="Times New Roman"/>
                <w:b w:val="0"/>
              </w:rPr>
              <w:t>passengers</w:t>
            </w:r>
            <w:proofErr w:type="gramEnd"/>
            <w:r w:rsidR="00A82F36">
              <w:rPr>
                <w:rFonts w:eastAsia="Times New Roman"/>
                <w:b w:val="0"/>
              </w:rPr>
              <w:t xml:space="preserve"> model</w:t>
            </w:r>
            <w:r>
              <w:rPr>
                <w:rFonts w:eastAsia="Times New Roman"/>
                <w:b w:val="0"/>
              </w:rPr>
              <w:t>:</w:t>
            </w:r>
          </w:p>
          <w:p w14:paraId="5172B193" w14:textId="77777777" w:rsidR="00484404" w:rsidRPr="00A82F36" w:rsidRDefault="00A82F36" w:rsidP="00A82F36">
            <w:pPr>
              <w:numPr>
                <w:ilvl w:val="0"/>
                <w:numId w:val="27"/>
              </w:numPr>
              <w:spacing w:after="0" w:line="240" w:lineRule="auto"/>
              <w:textAlignment w:val="center"/>
              <w:rPr>
                <w:rFonts w:ascii="Calibri" w:eastAsia="Times New Roman" w:hAnsi="Calibri" w:cs="Calibri"/>
              </w:rPr>
            </w:pPr>
            <w:r w:rsidRPr="00C267AB">
              <w:rPr>
                <w:rFonts w:ascii="Calibri" w:eastAsia="Times New Roman" w:hAnsi="Calibri" w:cs="Calibri"/>
              </w:rPr>
              <w:t>Modal choice and mobility demand, as a function of costs, calibrated on past behavior</w:t>
            </w:r>
            <w:r w:rsidR="00484404">
              <w:t xml:space="preserve"> </w:t>
            </w:r>
          </w:p>
        </w:tc>
      </w:tr>
    </w:tbl>
    <w:p w14:paraId="530FD020" w14:textId="77777777" w:rsidR="00627B06" w:rsidRDefault="00627B06" w:rsidP="0011460E">
      <w:pPr>
        <w:spacing w:after="0" w:line="240" w:lineRule="auto"/>
        <w:textAlignment w:val="center"/>
        <w:rPr>
          <w:rFonts w:ascii="Calibri" w:eastAsia="Times New Roman" w:hAnsi="Calibri" w:cs="Calibri"/>
        </w:rPr>
      </w:pPr>
    </w:p>
    <w:p w14:paraId="20B03FCE" w14:textId="77777777" w:rsidR="00B755FE" w:rsidRDefault="00B755FE" w:rsidP="00B755FE">
      <w:pPr>
        <w:spacing w:after="0" w:line="240" w:lineRule="auto"/>
        <w:textAlignment w:val="center"/>
        <w:rPr>
          <w:rFonts w:ascii="Calibri" w:eastAsia="Times New Roman" w:hAnsi="Calibri" w:cs="Calibri"/>
        </w:rPr>
      </w:pPr>
    </w:p>
    <w:p w14:paraId="248C960F" w14:textId="77777777" w:rsidR="00B755FE" w:rsidRDefault="00B755FE" w:rsidP="00B755FE">
      <w:pPr>
        <w:pStyle w:val="Heading2"/>
      </w:pPr>
      <w:r>
        <w:t>Global rural roads investment needs</w:t>
      </w:r>
    </w:p>
    <w:tbl>
      <w:tblPr>
        <w:tblStyle w:val="TableGrid"/>
        <w:tblW w:w="0" w:type="auto"/>
        <w:tblLook w:val="04A0" w:firstRow="1" w:lastRow="0" w:firstColumn="1" w:lastColumn="0" w:noHBand="0" w:noVBand="1"/>
      </w:tblPr>
      <w:tblGrid>
        <w:gridCol w:w="4675"/>
        <w:gridCol w:w="4675"/>
      </w:tblGrid>
      <w:tr w:rsidR="0011460E" w14:paraId="5AC6EEC5" w14:textId="77777777" w:rsidTr="00417518">
        <w:tc>
          <w:tcPr>
            <w:tcW w:w="4675" w:type="dxa"/>
          </w:tcPr>
          <w:p w14:paraId="40657738" w14:textId="46A43D27" w:rsidR="0011460E" w:rsidRPr="00235541" w:rsidRDefault="0011460E" w:rsidP="00417518">
            <w:pPr>
              <w:rPr>
                <w:b/>
              </w:rPr>
            </w:pPr>
            <w:r w:rsidRPr="00235541">
              <w:rPr>
                <w:b/>
              </w:rPr>
              <w:t>Objectives</w:t>
            </w:r>
          </w:p>
        </w:tc>
        <w:tc>
          <w:tcPr>
            <w:tcW w:w="4675" w:type="dxa"/>
          </w:tcPr>
          <w:p w14:paraId="0F9B7AE9" w14:textId="77777777" w:rsidR="0011460E" w:rsidRPr="00235541" w:rsidRDefault="0011460E" w:rsidP="00417518">
            <w:pPr>
              <w:rPr>
                <w:b/>
              </w:rPr>
            </w:pPr>
            <w:r w:rsidRPr="00235541">
              <w:rPr>
                <w:b/>
              </w:rPr>
              <w:t>Options available</w:t>
            </w:r>
          </w:p>
        </w:tc>
      </w:tr>
      <w:tr w:rsidR="0011460E" w:rsidRPr="0011460E" w14:paraId="4B6BAC84" w14:textId="77777777" w:rsidTr="00417518">
        <w:trPr>
          <w:trHeight w:val="940"/>
        </w:trPr>
        <w:tc>
          <w:tcPr>
            <w:tcW w:w="4675" w:type="dxa"/>
          </w:tcPr>
          <w:p w14:paraId="1CC2E944" w14:textId="4D7C175E" w:rsidR="0011460E" w:rsidRPr="00484404" w:rsidRDefault="0046224B" w:rsidP="00417518">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r</w:t>
            </w:r>
            <w:r w:rsidR="0011460E">
              <w:rPr>
                <w:rFonts w:ascii="Calibri" w:eastAsia="Times New Roman" w:hAnsi="Calibri" w:cs="Calibri"/>
              </w:rPr>
              <w:t xml:space="preserve">ural accessibility (inclusiveness): </w:t>
            </w:r>
            <w:r w:rsidR="007A4BC4">
              <w:rPr>
                <w:rFonts w:ascii="Calibri" w:eastAsia="Times New Roman" w:hAnsi="Calibri" w:cs="Calibri"/>
              </w:rPr>
              <w:t>number of people</w:t>
            </w:r>
            <w:r w:rsidR="0011460E">
              <w:rPr>
                <w:rFonts w:ascii="Calibri" w:eastAsia="Times New Roman" w:hAnsi="Calibri" w:cs="Calibri"/>
              </w:rPr>
              <w:t xml:space="preserve"> </w:t>
            </w:r>
            <w:r w:rsidR="007A4BC4">
              <w:rPr>
                <w:rFonts w:ascii="Calibri" w:eastAsia="Times New Roman" w:hAnsi="Calibri" w:cs="Calibri"/>
              </w:rPr>
              <w:t>living</w:t>
            </w:r>
            <w:r w:rsidR="0011460E">
              <w:rPr>
                <w:rFonts w:ascii="Calibri" w:eastAsia="Times New Roman" w:hAnsi="Calibri" w:cs="Calibri"/>
              </w:rPr>
              <w:t xml:space="preserve"> within 2km of an all-weather road</w:t>
            </w:r>
          </w:p>
        </w:tc>
        <w:tc>
          <w:tcPr>
            <w:tcW w:w="4675" w:type="dxa"/>
          </w:tcPr>
          <w:p w14:paraId="7C7B862E" w14:textId="77777777" w:rsidR="0011460E" w:rsidRPr="00B05257" w:rsidRDefault="0011460E" w:rsidP="0011460E">
            <w:pPr>
              <w:numPr>
                <w:ilvl w:val="0"/>
                <w:numId w:val="27"/>
              </w:numPr>
              <w:spacing w:after="0" w:line="240" w:lineRule="auto"/>
              <w:textAlignment w:val="center"/>
              <w:rPr>
                <w:rFonts w:ascii="Calibri" w:eastAsia="Times New Roman" w:hAnsi="Calibri" w:cs="Calibri"/>
              </w:rPr>
            </w:pPr>
            <w:r w:rsidRPr="00B05257">
              <w:rPr>
                <w:rFonts w:ascii="Calibri" w:eastAsia="Times New Roman" w:hAnsi="Calibri" w:cs="Calibri"/>
              </w:rPr>
              <w:t xml:space="preserve">Rural roads upgraded to </w:t>
            </w:r>
            <w:r>
              <w:rPr>
                <w:rFonts w:ascii="Calibri" w:eastAsia="Times New Roman" w:hAnsi="Calibri" w:cs="Calibri"/>
              </w:rPr>
              <w:t>all-weather road</w:t>
            </w:r>
          </w:p>
          <w:p w14:paraId="29D7808F" w14:textId="77777777" w:rsidR="0011460E" w:rsidRPr="0011460E" w:rsidRDefault="0011460E" w:rsidP="00417518"/>
        </w:tc>
      </w:tr>
      <w:tr w:rsidR="0011460E" w14:paraId="616AC307" w14:textId="77777777" w:rsidTr="00417518">
        <w:tc>
          <w:tcPr>
            <w:tcW w:w="4675" w:type="dxa"/>
          </w:tcPr>
          <w:p w14:paraId="7245562A" w14:textId="77777777" w:rsidR="0011460E" w:rsidRPr="00235541" w:rsidRDefault="0011460E" w:rsidP="00417518">
            <w:pPr>
              <w:rPr>
                <w:b/>
              </w:rPr>
            </w:pPr>
            <w:r w:rsidRPr="00235541">
              <w:rPr>
                <w:b/>
              </w:rPr>
              <w:t>Uncertainties</w:t>
            </w:r>
          </w:p>
        </w:tc>
        <w:tc>
          <w:tcPr>
            <w:tcW w:w="4675" w:type="dxa"/>
          </w:tcPr>
          <w:p w14:paraId="69078AF5" w14:textId="3FE32FA7" w:rsidR="0011460E" w:rsidRPr="00235541" w:rsidRDefault="00B84B82" w:rsidP="00417518">
            <w:pPr>
              <w:rPr>
                <w:b/>
              </w:rPr>
            </w:pPr>
            <w:r>
              <w:rPr>
                <w:b/>
              </w:rPr>
              <w:t>Model</w:t>
            </w:r>
          </w:p>
        </w:tc>
      </w:tr>
      <w:tr w:rsidR="0011460E" w14:paraId="1E1B6884" w14:textId="77777777" w:rsidTr="00417518">
        <w:tc>
          <w:tcPr>
            <w:tcW w:w="4675" w:type="dxa"/>
          </w:tcPr>
          <w:p w14:paraId="4AF04D07" w14:textId="77777777" w:rsidR="00B76D4B" w:rsidRDefault="00B76D4B" w:rsidP="00B76D4B">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Cost of an all-weather road</w:t>
            </w:r>
          </w:p>
          <w:p w14:paraId="5B53129F" w14:textId="77777777" w:rsidR="0011460E" w:rsidRDefault="00B76D4B" w:rsidP="00B76D4B">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Climate change impacts</w:t>
            </w:r>
          </w:p>
          <w:p w14:paraId="351AF0BF" w14:textId="587989C2" w:rsidR="00AE66B5" w:rsidRPr="00B76D4B" w:rsidRDefault="001A71D3" w:rsidP="00B76D4B">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U</w:t>
            </w:r>
            <w:r w:rsidR="00AE66B5">
              <w:rPr>
                <w:rFonts w:ascii="Calibri" w:eastAsia="Times New Roman" w:hAnsi="Calibri" w:cs="Calibri"/>
              </w:rPr>
              <w:t>rbanization patterns</w:t>
            </w:r>
          </w:p>
        </w:tc>
        <w:tc>
          <w:tcPr>
            <w:tcW w:w="4675" w:type="dxa"/>
          </w:tcPr>
          <w:p w14:paraId="65929AC3" w14:textId="7ACE84F8" w:rsidR="0011460E" w:rsidRPr="00235541" w:rsidRDefault="0011460E" w:rsidP="00417518">
            <w:pPr>
              <w:pStyle w:val="Heading3"/>
              <w:numPr>
                <w:ilvl w:val="0"/>
                <w:numId w:val="0"/>
              </w:numPr>
              <w:outlineLvl w:val="2"/>
              <w:rPr>
                <w:rFonts w:eastAsia="Times New Roman"/>
                <w:b w:val="0"/>
              </w:rPr>
            </w:pPr>
            <w:r>
              <w:rPr>
                <w:rFonts w:eastAsia="Times New Roman"/>
                <w:b w:val="0"/>
              </w:rPr>
              <w:t>GIS analysis</w:t>
            </w:r>
            <w:r w:rsidR="00B84B82">
              <w:rPr>
                <w:rFonts w:eastAsia="Times New Roman"/>
                <w:b w:val="0"/>
              </w:rPr>
              <w:t xml:space="preserve"> using OSM and </w:t>
            </w:r>
            <w:proofErr w:type="spellStart"/>
            <w:r w:rsidR="00B84B82">
              <w:rPr>
                <w:rFonts w:eastAsia="Times New Roman"/>
                <w:b w:val="0"/>
              </w:rPr>
              <w:t>WorldPop</w:t>
            </w:r>
            <w:proofErr w:type="spellEnd"/>
            <w:r>
              <w:rPr>
                <w:rFonts w:eastAsia="Times New Roman"/>
                <w:b w:val="0"/>
              </w:rPr>
              <w:t>:</w:t>
            </w:r>
          </w:p>
          <w:p w14:paraId="1A669C93" w14:textId="70FDD1BD" w:rsidR="0011460E" w:rsidRDefault="0011460E" w:rsidP="0011460E">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Distance between people and roads</w:t>
            </w:r>
            <w:r w:rsidR="00B84B82">
              <w:rPr>
                <w:rFonts w:ascii="Calibri" w:eastAsia="Times New Roman" w:hAnsi="Calibri" w:cs="Calibri"/>
              </w:rPr>
              <w:t xml:space="preserve"> in rural areas</w:t>
            </w:r>
          </w:p>
          <w:p w14:paraId="444820B4" w14:textId="240BD1FC" w:rsidR="00C641FC" w:rsidRPr="0011460E" w:rsidRDefault="00C641FC" w:rsidP="0011460E">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Only upgrade existing </w:t>
            </w:r>
            <w:r w:rsidR="00B76D4B">
              <w:rPr>
                <w:rFonts w:ascii="Calibri" w:eastAsia="Times New Roman" w:hAnsi="Calibri" w:cs="Calibri"/>
              </w:rPr>
              <w:t xml:space="preserve">tertiary </w:t>
            </w:r>
            <w:r>
              <w:rPr>
                <w:rFonts w:ascii="Calibri" w:eastAsia="Times New Roman" w:hAnsi="Calibri" w:cs="Calibri"/>
              </w:rPr>
              <w:t>roads or tracks</w:t>
            </w:r>
          </w:p>
        </w:tc>
      </w:tr>
    </w:tbl>
    <w:p w14:paraId="1C85629A" w14:textId="77777777" w:rsidR="0011460E" w:rsidRPr="0011460E" w:rsidRDefault="0011460E" w:rsidP="0011460E"/>
    <w:p w14:paraId="44246ED5" w14:textId="77777777" w:rsidR="00D17A67" w:rsidRDefault="00D17A67" w:rsidP="00D17A67">
      <w:pPr>
        <w:pStyle w:val="Heading2"/>
      </w:pPr>
      <w:r>
        <w:t>Global water and sanitation investment needs</w:t>
      </w:r>
    </w:p>
    <w:tbl>
      <w:tblPr>
        <w:tblStyle w:val="TableGrid"/>
        <w:tblW w:w="0" w:type="auto"/>
        <w:tblLook w:val="04A0" w:firstRow="1" w:lastRow="0" w:firstColumn="1" w:lastColumn="0" w:noHBand="0" w:noVBand="1"/>
      </w:tblPr>
      <w:tblGrid>
        <w:gridCol w:w="4675"/>
        <w:gridCol w:w="4675"/>
      </w:tblGrid>
      <w:tr w:rsidR="00000674" w14:paraId="415F9701" w14:textId="77777777" w:rsidTr="00417518">
        <w:tc>
          <w:tcPr>
            <w:tcW w:w="4675" w:type="dxa"/>
          </w:tcPr>
          <w:p w14:paraId="44BCC6C2" w14:textId="77777777" w:rsidR="00000674" w:rsidRPr="00235541" w:rsidRDefault="00000674" w:rsidP="00417518">
            <w:pPr>
              <w:rPr>
                <w:b/>
              </w:rPr>
            </w:pPr>
            <w:r w:rsidRPr="00235541">
              <w:rPr>
                <w:b/>
              </w:rPr>
              <w:t>Objectives/constraints</w:t>
            </w:r>
          </w:p>
        </w:tc>
        <w:tc>
          <w:tcPr>
            <w:tcW w:w="4675" w:type="dxa"/>
          </w:tcPr>
          <w:p w14:paraId="1921D11A" w14:textId="77777777" w:rsidR="00000674" w:rsidRPr="00235541" w:rsidRDefault="00000674" w:rsidP="00417518">
            <w:pPr>
              <w:rPr>
                <w:b/>
              </w:rPr>
            </w:pPr>
            <w:r w:rsidRPr="00235541">
              <w:rPr>
                <w:b/>
              </w:rPr>
              <w:t>Options available</w:t>
            </w:r>
          </w:p>
        </w:tc>
      </w:tr>
      <w:tr w:rsidR="00000674" w:rsidRPr="0011460E" w14:paraId="28F26881" w14:textId="77777777" w:rsidTr="00417518">
        <w:trPr>
          <w:trHeight w:val="940"/>
        </w:trPr>
        <w:tc>
          <w:tcPr>
            <w:tcW w:w="4675" w:type="dxa"/>
          </w:tcPr>
          <w:p w14:paraId="0B30E2EC" w14:textId="77777777" w:rsidR="00000674" w:rsidRPr="00484404" w:rsidRDefault="00000674" w:rsidP="00417518">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universal access to water and sanitation by 2030</w:t>
            </w:r>
          </w:p>
        </w:tc>
        <w:tc>
          <w:tcPr>
            <w:tcW w:w="4675" w:type="dxa"/>
          </w:tcPr>
          <w:p w14:paraId="6D7E3E3D" w14:textId="77777777" w:rsidR="00000674" w:rsidRPr="00000674" w:rsidRDefault="00000674" w:rsidP="00000674">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Existing technologies</w:t>
            </w:r>
          </w:p>
          <w:p w14:paraId="1F26A771" w14:textId="77777777" w:rsidR="00000674" w:rsidRPr="0011460E" w:rsidRDefault="00000674" w:rsidP="00417518"/>
        </w:tc>
      </w:tr>
      <w:tr w:rsidR="00000674" w14:paraId="6C5E3C20" w14:textId="77777777" w:rsidTr="00417518">
        <w:tc>
          <w:tcPr>
            <w:tcW w:w="4675" w:type="dxa"/>
          </w:tcPr>
          <w:p w14:paraId="79E8A7B2" w14:textId="77777777" w:rsidR="00000674" w:rsidRPr="00235541" w:rsidRDefault="00000674" w:rsidP="00417518">
            <w:pPr>
              <w:rPr>
                <w:b/>
              </w:rPr>
            </w:pPr>
            <w:r w:rsidRPr="00235541">
              <w:rPr>
                <w:b/>
              </w:rPr>
              <w:t>Uncertainties</w:t>
            </w:r>
          </w:p>
        </w:tc>
        <w:tc>
          <w:tcPr>
            <w:tcW w:w="4675" w:type="dxa"/>
          </w:tcPr>
          <w:p w14:paraId="6D763F10" w14:textId="6B698BD7" w:rsidR="00000674" w:rsidRPr="00235541" w:rsidRDefault="00B84B82" w:rsidP="00417518">
            <w:pPr>
              <w:rPr>
                <w:b/>
              </w:rPr>
            </w:pPr>
            <w:r>
              <w:rPr>
                <w:b/>
              </w:rPr>
              <w:t>Model</w:t>
            </w:r>
          </w:p>
        </w:tc>
      </w:tr>
      <w:tr w:rsidR="00000674" w14:paraId="0A182371" w14:textId="77777777" w:rsidTr="00417518">
        <w:tc>
          <w:tcPr>
            <w:tcW w:w="4675" w:type="dxa"/>
          </w:tcPr>
          <w:p w14:paraId="16C0E762" w14:textId="77777777" w:rsidR="00B84B82" w:rsidRDefault="00B84B82" w:rsidP="00417518">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Demography</w:t>
            </w:r>
          </w:p>
          <w:p w14:paraId="08B36D8A" w14:textId="777972C7" w:rsidR="00000674" w:rsidRPr="00A82F36" w:rsidRDefault="00B84B82" w:rsidP="00417518">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Urbanization</w:t>
            </w:r>
          </w:p>
        </w:tc>
        <w:tc>
          <w:tcPr>
            <w:tcW w:w="4675" w:type="dxa"/>
          </w:tcPr>
          <w:p w14:paraId="667DFB22" w14:textId="0C41162B" w:rsidR="00000674" w:rsidRPr="0011460E" w:rsidRDefault="00000674" w:rsidP="00417518">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Simple costing of bringing water and sanitation to people who don’t have access by 2030</w:t>
            </w:r>
          </w:p>
        </w:tc>
      </w:tr>
    </w:tbl>
    <w:p w14:paraId="5B146297" w14:textId="77777777" w:rsidR="00D17A67" w:rsidRDefault="00D17A67" w:rsidP="00D17A67">
      <w:pPr>
        <w:spacing w:after="0" w:line="240" w:lineRule="auto"/>
        <w:textAlignment w:val="center"/>
        <w:rPr>
          <w:rFonts w:ascii="Calibri" w:eastAsia="Times New Roman" w:hAnsi="Calibri" w:cs="Calibri"/>
        </w:rPr>
      </w:pPr>
    </w:p>
    <w:p w14:paraId="38173211" w14:textId="77777777" w:rsidR="00D17A67" w:rsidRDefault="00D17A67" w:rsidP="00D17A67">
      <w:pPr>
        <w:pStyle w:val="Heading2"/>
      </w:pPr>
      <w:r>
        <w:t>Global irrigation investment needs</w:t>
      </w:r>
    </w:p>
    <w:tbl>
      <w:tblPr>
        <w:tblStyle w:val="TableGrid"/>
        <w:tblW w:w="0" w:type="auto"/>
        <w:tblLook w:val="04A0" w:firstRow="1" w:lastRow="0" w:firstColumn="1" w:lastColumn="0" w:noHBand="0" w:noVBand="1"/>
      </w:tblPr>
      <w:tblGrid>
        <w:gridCol w:w="4675"/>
        <w:gridCol w:w="4675"/>
      </w:tblGrid>
      <w:tr w:rsidR="00EF590C" w14:paraId="6A5C82A2" w14:textId="77777777" w:rsidTr="00417518">
        <w:tc>
          <w:tcPr>
            <w:tcW w:w="4675" w:type="dxa"/>
          </w:tcPr>
          <w:p w14:paraId="6CE88FA3" w14:textId="77777777" w:rsidR="00EF590C" w:rsidRPr="00235541" w:rsidRDefault="00EF590C" w:rsidP="00417518">
            <w:pPr>
              <w:rPr>
                <w:b/>
              </w:rPr>
            </w:pPr>
            <w:r w:rsidRPr="00235541">
              <w:rPr>
                <w:b/>
              </w:rPr>
              <w:t>Objectives/constraints</w:t>
            </w:r>
          </w:p>
        </w:tc>
        <w:tc>
          <w:tcPr>
            <w:tcW w:w="4675" w:type="dxa"/>
          </w:tcPr>
          <w:p w14:paraId="30DB5BC6" w14:textId="77777777" w:rsidR="00EF590C" w:rsidRPr="00235541" w:rsidRDefault="00EF590C" w:rsidP="00417518">
            <w:pPr>
              <w:rPr>
                <w:b/>
              </w:rPr>
            </w:pPr>
            <w:r w:rsidRPr="00235541">
              <w:rPr>
                <w:b/>
              </w:rPr>
              <w:t>Options available</w:t>
            </w:r>
          </w:p>
        </w:tc>
      </w:tr>
      <w:tr w:rsidR="00EF590C" w:rsidRPr="0011460E" w14:paraId="64DC4F1A" w14:textId="77777777" w:rsidTr="00417518">
        <w:trPr>
          <w:trHeight w:val="940"/>
        </w:trPr>
        <w:tc>
          <w:tcPr>
            <w:tcW w:w="4675" w:type="dxa"/>
          </w:tcPr>
          <w:p w14:paraId="6F2A8BE1" w14:textId="742D18D3" w:rsidR="00EF590C" w:rsidRDefault="00B84B82" w:rsidP="00417518">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w:t>
            </w:r>
            <w:r w:rsidR="00EF590C">
              <w:rPr>
                <w:rFonts w:ascii="Calibri" w:eastAsia="Times New Roman" w:hAnsi="Calibri" w:cs="Calibri"/>
              </w:rPr>
              <w:t xml:space="preserve"> ending hunger</w:t>
            </w:r>
          </w:p>
          <w:p w14:paraId="4E452C86" w14:textId="1DBD790A" w:rsidR="00B84B82" w:rsidRDefault="00B84B82" w:rsidP="00B84B82">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Climate change mitigation</w:t>
            </w:r>
          </w:p>
          <w:p w14:paraId="4EC9FF33" w14:textId="6EA88821" w:rsidR="00B84B82" w:rsidRDefault="00B84B82" w:rsidP="00B84B82">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Protection of terrestrial biodiversity</w:t>
            </w:r>
          </w:p>
          <w:p w14:paraId="36501E4C" w14:textId="0DE655CC" w:rsidR="00B84B82" w:rsidRDefault="00B84B82" w:rsidP="00B84B82">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SDG: Inland waters biodiversity – environmental water flows</w:t>
            </w:r>
          </w:p>
          <w:p w14:paraId="7A0C7A88" w14:textId="3AA70A20" w:rsidR="00B84B82" w:rsidRPr="00484404" w:rsidRDefault="00B84B82" w:rsidP="00B84B82">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Cost-efficiency</w:t>
            </w:r>
          </w:p>
        </w:tc>
        <w:tc>
          <w:tcPr>
            <w:tcW w:w="4675" w:type="dxa"/>
          </w:tcPr>
          <w:p w14:paraId="536F3C2D" w14:textId="77777777" w:rsidR="00B84B82" w:rsidRDefault="00EF590C" w:rsidP="00417518">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Multiple irrigation technologies</w:t>
            </w:r>
            <w:r w:rsidR="00B84B82">
              <w:rPr>
                <w:rFonts w:ascii="Calibri" w:eastAsia="Times New Roman" w:hAnsi="Calibri" w:cs="Calibri"/>
              </w:rPr>
              <w:t xml:space="preserve"> </w:t>
            </w:r>
          </w:p>
          <w:p w14:paraId="4BC5B302" w14:textId="4121752C" w:rsidR="00EF590C" w:rsidRPr="00B05257" w:rsidRDefault="00B84B82" w:rsidP="00417518">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Land-use choices (including irrigated vs non-irrigated lands)</w:t>
            </w:r>
          </w:p>
          <w:p w14:paraId="7A713A73" w14:textId="77777777" w:rsidR="00EF590C" w:rsidRPr="0011460E" w:rsidRDefault="00EF590C" w:rsidP="00417518"/>
        </w:tc>
      </w:tr>
      <w:tr w:rsidR="00EF590C" w14:paraId="2A4EE585" w14:textId="77777777" w:rsidTr="00417518">
        <w:tc>
          <w:tcPr>
            <w:tcW w:w="4675" w:type="dxa"/>
          </w:tcPr>
          <w:p w14:paraId="395BD130" w14:textId="77777777" w:rsidR="00EF590C" w:rsidRPr="00235541" w:rsidRDefault="00EF590C" w:rsidP="00417518">
            <w:pPr>
              <w:rPr>
                <w:b/>
              </w:rPr>
            </w:pPr>
            <w:r w:rsidRPr="00235541">
              <w:rPr>
                <w:b/>
              </w:rPr>
              <w:t>Uncertainties</w:t>
            </w:r>
          </w:p>
        </w:tc>
        <w:tc>
          <w:tcPr>
            <w:tcW w:w="4675" w:type="dxa"/>
          </w:tcPr>
          <w:p w14:paraId="1274EA58" w14:textId="77777777" w:rsidR="00EF590C" w:rsidRPr="00235541" w:rsidRDefault="00EF590C" w:rsidP="00417518">
            <w:pPr>
              <w:rPr>
                <w:b/>
              </w:rPr>
            </w:pPr>
            <w:r w:rsidRPr="00235541">
              <w:rPr>
                <w:b/>
              </w:rPr>
              <w:t>Relationships</w:t>
            </w:r>
          </w:p>
        </w:tc>
      </w:tr>
      <w:tr w:rsidR="00EF590C" w14:paraId="2624B9C3" w14:textId="77777777" w:rsidTr="00417518">
        <w:tc>
          <w:tcPr>
            <w:tcW w:w="4675" w:type="dxa"/>
          </w:tcPr>
          <w:p w14:paraId="2FC7F7F5" w14:textId="77777777" w:rsidR="00EF590C" w:rsidRDefault="00EF590C" w:rsidP="00EF590C">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Future demand (volume and structure – different dietary preferences and food waste management)</w:t>
            </w:r>
          </w:p>
          <w:p w14:paraId="25804746" w14:textId="77777777" w:rsidR="00EF590C" w:rsidRDefault="00EF590C" w:rsidP="00EF590C">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Speed of technological change (availability of water application efficient irrigation systems)</w:t>
            </w:r>
          </w:p>
          <w:p w14:paraId="453B1708" w14:textId="1A48D0FC" w:rsidR="00EF590C" w:rsidRDefault="00EF590C" w:rsidP="00EF590C">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Climate change impacts on crop yields</w:t>
            </w:r>
            <w:r w:rsidR="00B84B82">
              <w:rPr>
                <w:rFonts w:ascii="Calibri" w:eastAsia="Times New Roman" w:hAnsi="Calibri" w:cs="Calibri"/>
              </w:rPr>
              <w:t xml:space="preserve"> and on evapotranspiration</w:t>
            </w:r>
          </w:p>
          <w:p w14:paraId="06EF5624" w14:textId="77777777" w:rsidR="00EF590C" w:rsidRDefault="00EF590C" w:rsidP="00EF590C">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Degree of international trade integration</w:t>
            </w:r>
          </w:p>
          <w:p w14:paraId="26C85A74" w14:textId="77777777" w:rsidR="00EF590C" w:rsidRPr="00EF590C" w:rsidRDefault="00EF590C" w:rsidP="00EF590C">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Irrigation investment cost sharing between farmers and governments</w:t>
            </w:r>
          </w:p>
        </w:tc>
        <w:tc>
          <w:tcPr>
            <w:tcW w:w="4675" w:type="dxa"/>
          </w:tcPr>
          <w:p w14:paraId="6F42D088" w14:textId="32A66582" w:rsidR="00EF590C" w:rsidRDefault="00EF590C" w:rsidP="00EF590C">
            <w:pPr>
              <w:spacing w:after="0" w:line="240" w:lineRule="auto"/>
              <w:textAlignment w:val="center"/>
              <w:rPr>
                <w:rFonts w:ascii="Calibri" w:eastAsia="Times New Roman" w:hAnsi="Calibri" w:cs="Calibri"/>
              </w:rPr>
            </w:pPr>
            <w:r w:rsidRPr="00EF590C">
              <w:rPr>
                <w:rFonts w:eastAsia="Times New Roman"/>
              </w:rPr>
              <w:t>GLOBIOM (partial equilibrium) + irrigation investment module</w:t>
            </w:r>
            <w:r>
              <w:rPr>
                <w:rFonts w:ascii="Calibri" w:eastAsia="Times New Roman" w:hAnsi="Calibri" w:cs="Calibri"/>
              </w:rPr>
              <w:t>:</w:t>
            </w:r>
          </w:p>
          <w:p w14:paraId="7146DAAE" w14:textId="77777777" w:rsidR="00EF590C" w:rsidRDefault="00EF590C" w:rsidP="00EF590C">
            <w:pPr>
              <w:pStyle w:val="ListParagraph"/>
              <w:numPr>
                <w:ilvl w:val="0"/>
                <w:numId w:val="39"/>
              </w:numPr>
              <w:spacing w:after="0" w:line="240" w:lineRule="auto"/>
              <w:textAlignment w:val="center"/>
              <w:rPr>
                <w:rFonts w:ascii="Calibri" w:eastAsia="Times New Roman" w:hAnsi="Calibri" w:cs="Calibri"/>
              </w:rPr>
            </w:pPr>
            <w:r>
              <w:rPr>
                <w:rFonts w:ascii="Calibri" w:eastAsia="Times New Roman" w:hAnsi="Calibri" w:cs="Calibri"/>
              </w:rPr>
              <w:t>Links between costs, technologies and crop characteristics for determining crop choices and irrigation systems</w:t>
            </w:r>
          </w:p>
          <w:p w14:paraId="464026FE" w14:textId="77777777" w:rsidR="00EF590C" w:rsidRPr="00EF590C" w:rsidRDefault="00EF590C" w:rsidP="00EF590C">
            <w:pPr>
              <w:spacing w:after="0" w:line="240" w:lineRule="auto"/>
              <w:textAlignment w:val="center"/>
              <w:rPr>
                <w:rFonts w:ascii="Calibri" w:eastAsia="Times New Roman" w:hAnsi="Calibri" w:cs="Calibri"/>
              </w:rPr>
            </w:pPr>
          </w:p>
        </w:tc>
      </w:tr>
    </w:tbl>
    <w:p w14:paraId="69F73F5C" w14:textId="77777777" w:rsidR="00EF590C" w:rsidRPr="00EF590C" w:rsidRDefault="00EF590C" w:rsidP="00EF590C"/>
    <w:p w14:paraId="4D469E3D" w14:textId="77777777" w:rsidR="008B2838" w:rsidRDefault="008B2838" w:rsidP="008B2838">
      <w:pPr>
        <w:pStyle w:val="Heading2"/>
      </w:pPr>
      <w:r>
        <w:t>Global co</w:t>
      </w:r>
      <w:r w:rsidR="00DD0EFA">
        <w:t>a</w:t>
      </w:r>
      <w:r>
        <w:t>stal protection investment needs</w:t>
      </w:r>
    </w:p>
    <w:tbl>
      <w:tblPr>
        <w:tblStyle w:val="TableGrid"/>
        <w:tblW w:w="0" w:type="auto"/>
        <w:tblLook w:val="04A0" w:firstRow="1" w:lastRow="0" w:firstColumn="1" w:lastColumn="0" w:noHBand="0" w:noVBand="1"/>
      </w:tblPr>
      <w:tblGrid>
        <w:gridCol w:w="4675"/>
        <w:gridCol w:w="4675"/>
      </w:tblGrid>
      <w:tr w:rsidR="00DD0EFA" w14:paraId="5E0F73CB" w14:textId="77777777" w:rsidTr="00417518">
        <w:tc>
          <w:tcPr>
            <w:tcW w:w="4675" w:type="dxa"/>
          </w:tcPr>
          <w:p w14:paraId="293160A1" w14:textId="77777777" w:rsidR="00DD0EFA" w:rsidRPr="00235541" w:rsidRDefault="00DD0EFA" w:rsidP="00417518">
            <w:pPr>
              <w:rPr>
                <w:b/>
              </w:rPr>
            </w:pPr>
            <w:r w:rsidRPr="00235541">
              <w:rPr>
                <w:b/>
              </w:rPr>
              <w:t>Objectives/constraints</w:t>
            </w:r>
          </w:p>
        </w:tc>
        <w:tc>
          <w:tcPr>
            <w:tcW w:w="4675" w:type="dxa"/>
          </w:tcPr>
          <w:p w14:paraId="6654CB7D" w14:textId="77777777" w:rsidR="00DD0EFA" w:rsidRPr="00235541" w:rsidRDefault="00DD0EFA" w:rsidP="00417518">
            <w:pPr>
              <w:rPr>
                <w:b/>
              </w:rPr>
            </w:pPr>
            <w:r w:rsidRPr="00235541">
              <w:rPr>
                <w:b/>
              </w:rPr>
              <w:t>Options available</w:t>
            </w:r>
          </w:p>
        </w:tc>
      </w:tr>
      <w:tr w:rsidR="00DD0EFA" w:rsidRPr="0011460E" w14:paraId="2440055F" w14:textId="77777777" w:rsidTr="00417518">
        <w:trPr>
          <w:trHeight w:val="940"/>
        </w:trPr>
        <w:tc>
          <w:tcPr>
            <w:tcW w:w="4675" w:type="dxa"/>
          </w:tcPr>
          <w:p w14:paraId="6F52E195" w14:textId="1F96E1EA" w:rsidR="00B84B82" w:rsidRPr="00DD0EFA" w:rsidRDefault="00DD0EFA" w:rsidP="00B84B82">
            <w:pPr>
              <w:spacing w:after="0" w:line="240" w:lineRule="auto"/>
              <w:textAlignment w:val="center"/>
              <w:rPr>
                <w:rFonts w:ascii="Calibri" w:eastAsia="Times New Roman" w:hAnsi="Calibri" w:cs="Calibri"/>
              </w:rPr>
            </w:pPr>
            <w:r>
              <w:rPr>
                <w:rFonts w:ascii="Calibri" w:eastAsia="Times New Roman" w:hAnsi="Calibri" w:cs="Calibri"/>
              </w:rPr>
              <w:t>Protection against coastal flooding</w:t>
            </w:r>
            <w:r w:rsidR="00B84B82">
              <w:rPr>
                <w:rFonts w:ascii="Calibri" w:eastAsia="Times New Roman" w:hAnsi="Calibri" w:cs="Calibri"/>
              </w:rPr>
              <w:t xml:space="preserve"> with four alternative objectives:</w:t>
            </w:r>
          </w:p>
          <w:p w14:paraId="59A4FA1A" w14:textId="77777777" w:rsidR="00B84B82" w:rsidRPr="00660AD9" w:rsidRDefault="00B84B82" w:rsidP="00B84B82">
            <w:pPr>
              <w:numPr>
                <w:ilvl w:val="0"/>
                <w:numId w:val="27"/>
              </w:numPr>
              <w:spacing w:after="0" w:line="240" w:lineRule="auto"/>
              <w:textAlignment w:val="center"/>
              <w:rPr>
                <w:rFonts w:ascii="Calibri" w:eastAsia="Times New Roman" w:hAnsi="Calibri" w:cs="Calibri"/>
              </w:rPr>
            </w:pPr>
            <w:r>
              <w:rPr>
                <w:lang w:val="en-GB"/>
              </w:rPr>
              <w:t>Maintain current protection levels (raising defences with sea level)</w:t>
            </w:r>
          </w:p>
          <w:p w14:paraId="291BA3B8" w14:textId="77777777" w:rsidR="00B84B82" w:rsidRPr="00660AD9" w:rsidRDefault="00B84B82" w:rsidP="00B84B82">
            <w:pPr>
              <w:numPr>
                <w:ilvl w:val="0"/>
                <w:numId w:val="27"/>
              </w:numPr>
              <w:spacing w:after="0" w:line="240" w:lineRule="auto"/>
              <w:textAlignment w:val="center"/>
              <w:rPr>
                <w:rFonts w:ascii="Calibri" w:eastAsia="Times New Roman" w:hAnsi="Calibri" w:cs="Calibri"/>
              </w:rPr>
            </w:pPr>
            <w:r>
              <w:rPr>
                <w:lang w:val="en-GB"/>
              </w:rPr>
              <w:t>Maintain average annual losses for protected areas (considering sea-level rise and socio-economic developments) in absolute terms</w:t>
            </w:r>
          </w:p>
          <w:p w14:paraId="24648F61" w14:textId="77777777" w:rsidR="00B84B82" w:rsidRPr="00660AD9" w:rsidRDefault="00B84B82" w:rsidP="00B84B82">
            <w:pPr>
              <w:numPr>
                <w:ilvl w:val="0"/>
                <w:numId w:val="27"/>
              </w:numPr>
              <w:spacing w:after="0" w:line="240" w:lineRule="auto"/>
              <w:textAlignment w:val="center"/>
              <w:rPr>
                <w:rFonts w:ascii="Calibri" w:eastAsia="Times New Roman" w:hAnsi="Calibri" w:cs="Calibri"/>
              </w:rPr>
            </w:pPr>
            <w:r>
              <w:rPr>
                <w:lang w:val="en-GB"/>
              </w:rPr>
              <w:t>Maintain average annual losses for protected areas (considering sea-level rise and socio-economic developments) in relative terms</w:t>
            </w:r>
          </w:p>
          <w:p w14:paraId="11DA167B" w14:textId="40DD454B" w:rsidR="00DD0EFA" w:rsidRPr="00DD0EFA" w:rsidRDefault="00B84B82" w:rsidP="00B84B82">
            <w:pPr>
              <w:numPr>
                <w:ilvl w:val="0"/>
                <w:numId w:val="27"/>
              </w:numPr>
              <w:spacing w:after="0" w:line="240" w:lineRule="auto"/>
              <w:textAlignment w:val="center"/>
              <w:rPr>
                <w:rFonts w:ascii="Calibri" w:eastAsia="Times New Roman" w:hAnsi="Calibri" w:cs="Calibri"/>
              </w:rPr>
            </w:pPr>
            <w:r>
              <w:rPr>
                <w:lang w:val="en-GB"/>
              </w:rPr>
              <w:t>Keep relative average annual losses below 0.01% percent of local GDP</w:t>
            </w:r>
          </w:p>
        </w:tc>
        <w:tc>
          <w:tcPr>
            <w:tcW w:w="4675" w:type="dxa"/>
          </w:tcPr>
          <w:p w14:paraId="769D1717" w14:textId="77777777" w:rsidR="00DD0EFA" w:rsidRPr="00B05257" w:rsidRDefault="00DD0EFA" w:rsidP="00DD0EFA">
            <w:pPr>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Sea dikes, river dikes, and surge barriers</w:t>
            </w:r>
          </w:p>
          <w:p w14:paraId="038BC638" w14:textId="77777777" w:rsidR="00DD0EFA" w:rsidRPr="0011460E" w:rsidRDefault="00DD0EFA" w:rsidP="00417518"/>
        </w:tc>
      </w:tr>
      <w:tr w:rsidR="00DD0EFA" w14:paraId="1E116E3E" w14:textId="77777777" w:rsidTr="00417518">
        <w:tc>
          <w:tcPr>
            <w:tcW w:w="4675" w:type="dxa"/>
          </w:tcPr>
          <w:p w14:paraId="2E4DE972" w14:textId="77777777" w:rsidR="00DD0EFA" w:rsidRPr="00235541" w:rsidRDefault="00DD0EFA" w:rsidP="00417518">
            <w:pPr>
              <w:rPr>
                <w:b/>
              </w:rPr>
            </w:pPr>
            <w:r w:rsidRPr="00235541">
              <w:rPr>
                <w:b/>
              </w:rPr>
              <w:t>Uncertainties</w:t>
            </w:r>
          </w:p>
        </w:tc>
        <w:tc>
          <w:tcPr>
            <w:tcW w:w="4675" w:type="dxa"/>
          </w:tcPr>
          <w:p w14:paraId="7E01972C" w14:textId="77777777" w:rsidR="00DD0EFA" w:rsidRPr="00235541" w:rsidRDefault="00DD0EFA" w:rsidP="00417518">
            <w:pPr>
              <w:rPr>
                <w:b/>
              </w:rPr>
            </w:pPr>
            <w:r w:rsidRPr="00235541">
              <w:rPr>
                <w:b/>
              </w:rPr>
              <w:t>Relationships</w:t>
            </w:r>
          </w:p>
        </w:tc>
      </w:tr>
      <w:tr w:rsidR="00DD0EFA" w14:paraId="6E1B00B8" w14:textId="77777777" w:rsidTr="00417518">
        <w:tc>
          <w:tcPr>
            <w:tcW w:w="4675" w:type="dxa"/>
          </w:tcPr>
          <w:p w14:paraId="1DBF12B9" w14:textId="77777777" w:rsidR="00DD0EFA" w:rsidRDefault="00DD0EFA" w:rsidP="00DD0EFA">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Sea level rise</w:t>
            </w:r>
          </w:p>
          <w:p w14:paraId="463E00A6" w14:textId="77777777" w:rsidR="00DD0EFA" w:rsidRPr="00DD0EFA" w:rsidRDefault="00DD0EFA" w:rsidP="00DD0EFA">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Defense costs</w:t>
            </w:r>
          </w:p>
        </w:tc>
        <w:tc>
          <w:tcPr>
            <w:tcW w:w="4675" w:type="dxa"/>
          </w:tcPr>
          <w:p w14:paraId="53ABB80B" w14:textId="77777777" w:rsidR="00DD0EFA" w:rsidRPr="00DD0EFA" w:rsidRDefault="00DD0EFA" w:rsidP="00DD0EFA">
            <w:pPr>
              <w:spacing w:after="0" w:line="240" w:lineRule="auto"/>
              <w:textAlignment w:val="center"/>
              <w:rPr>
                <w:rFonts w:ascii="Calibri" w:eastAsia="Times New Roman" w:hAnsi="Calibri" w:cs="Calibri"/>
              </w:rPr>
            </w:pPr>
            <w:r>
              <w:rPr>
                <w:rFonts w:ascii="Calibri" w:eastAsia="Times New Roman" w:hAnsi="Calibri" w:cs="Calibri"/>
              </w:rPr>
              <w:t>DIVA model:</w:t>
            </w:r>
          </w:p>
          <w:p w14:paraId="7DC072BB" w14:textId="77777777" w:rsidR="00DD0EFA" w:rsidRPr="00D17A67" w:rsidRDefault="00DD0EFA" w:rsidP="00DD0EFA">
            <w:pPr>
              <w:pStyle w:val="ListParagraph"/>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 xml:space="preserve">Decision to invest based on coastal flood risks </w:t>
            </w:r>
          </w:p>
          <w:p w14:paraId="5AFE6FFC" w14:textId="77777777" w:rsidR="00DD0EFA" w:rsidRPr="00EF590C" w:rsidRDefault="00DD0EFA" w:rsidP="00417518">
            <w:pPr>
              <w:spacing w:after="0" w:line="240" w:lineRule="auto"/>
              <w:textAlignment w:val="center"/>
              <w:rPr>
                <w:rFonts w:ascii="Calibri" w:eastAsia="Times New Roman" w:hAnsi="Calibri" w:cs="Calibri"/>
              </w:rPr>
            </w:pPr>
          </w:p>
        </w:tc>
      </w:tr>
    </w:tbl>
    <w:p w14:paraId="1CF77B72" w14:textId="35EF7BC1" w:rsidR="008B2838" w:rsidRDefault="008B2838" w:rsidP="003B6B1D"/>
    <w:p w14:paraId="3F6B6C43" w14:textId="213C19C0" w:rsidR="00F61730" w:rsidRDefault="00F61730" w:rsidP="003B6B1D"/>
    <w:p w14:paraId="19B4A229" w14:textId="5F2BE2CA" w:rsidR="00F61730" w:rsidRDefault="00F61730" w:rsidP="00F61730">
      <w:pPr>
        <w:pStyle w:val="Heading1"/>
      </w:pPr>
      <w:r>
        <w:t>References</w:t>
      </w:r>
    </w:p>
    <w:p w14:paraId="1215C6F4" w14:textId="77777777" w:rsidR="007859CD" w:rsidRPr="007859CD" w:rsidRDefault="00F61730" w:rsidP="007859CD">
      <w:pPr>
        <w:pStyle w:val="Bibliography"/>
        <w:rPr>
          <w:rFonts w:ascii="Calibri" w:hAnsi="Calibri" w:cs="Calibri"/>
        </w:rPr>
      </w:pPr>
      <w:r>
        <w:fldChar w:fldCharType="begin"/>
      </w:r>
      <w:r w:rsidR="007859CD">
        <w:instrText xml:space="preserve"> ADDIN ZOTERO_BIBL {"custom":[]} CSL_BIBLIOGRAPHY </w:instrText>
      </w:r>
      <w:r>
        <w:fldChar w:fldCharType="separate"/>
      </w:r>
      <w:r w:rsidR="007859CD" w:rsidRPr="007859CD">
        <w:rPr>
          <w:rFonts w:ascii="Calibri" w:hAnsi="Calibri" w:cs="Calibri"/>
        </w:rPr>
        <w:t>The World Bank. 2017. “Climate Vulnerability Assessment : Making Fiji Climate Resilient.” 120756. The World Bank. http://documents.worldbank.org/curated/en/163081509454340771/Climate-vulnerability-assessment-making-Fiji-climate-resilient.</w:t>
      </w:r>
    </w:p>
    <w:p w14:paraId="687E3D81" w14:textId="77777777" w:rsidR="007859CD" w:rsidRPr="007859CD" w:rsidRDefault="007859CD" w:rsidP="007859CD">
      <w:pPr>
        <w:pStyle w:val="Bibliography"/>
        <w:rPr>
          <w:rFonts w:ascii="Calibri" w:hAnsi="Calibri" w:cs="Calibri"/>
        </w:rPr>
      </w:pPr>
      <w:r w:rsidRPr="007859CD">
        <w:rPr>
          <w:rFonts w:ascii="Calibri" w:hAnsi="Calibri" w:cs="Calibri"/>
          <w:lang w:val="es-AR"/>
        </w:rPr>
        <w:t xml:space="preserve">Bonzanigo, Laura, Edmundo Molina Perez, Cayo Ramos, David G. Groves, Iván Rodriguez Cabanillas, Nidhi Kalra, and Carter J. Brandon. </w:t>
      </w:r>
      <w:r w:rsidRPr="007859CD">
        <w:rPr>
          <w:rFonts w:ascii="Calibri" w:hAnsi="Calibri" w:cs="Calibri"/>
        </w:rPr>
        <w:t>2015. “Robust Decision-Making in the Water Sector: A Strategy for Implementing Lima’s Long-Term Water Resources Master Plan.” WPS7439. The World Bank. http://documents.worldbank.org/curated/en/617161468187788705/Robust-decision-making-in-the-water-sector-a-strategy-for-implementing-Lima-s-long-term-water-resources-master-plan.</w:t>
      </w:r>
    </w:p>
    <w:p w14:paraId="4E0A66EA" w14:textId="77777777" w:rsidR="007859CD" w:rsidRPr="007859CD" w:rsidRDefault="007859CD" w:rsidP="007859CD">
      <w:pPr>
        <w:pStyle w:val="Bibliography"/>
        <w:rPr>
          <w:rFonts w:ascii="Calibri" w:hAnsi="Calibri" w:cs="Calibri"/>
        </w:rPr>
      </w:pPr>
      <w:r w:rsidRPr="007859CD">
        <w:rPr>
          <w:rFonts w:ascii="Calibri" w:hAnsi="Calibri" w:cs="Calibri"/>
        </w:rPr>
        <w:t xml:space="preserve">Fay, M., and T. Yepes. 2003. </w:t>
      </w:r>
      <w:r w:rsidRPr="007859CD">
        <w:rPr>
          <w:rFonts w:ascii="Calibri" w:hAnsi="Calibri" w:cs="Calibri"/>
          <w:i/>
          <w:iCs/>
        </w:rPr>
        <w:t>Investing in Infrastructure: What Is Needed from 2000 to 2010?</w:t>
      </w:r>
      <w:r w:rsidRPr="007859CD">
        <w:rPr>
          <w:rFonts w:ascii="Calibri" w:hAnsi="Calibri" w:cs="Calibri"/>
        </w:rPr>
        <w:t xml:space="preserve"> World Bank.</w:t>
      </w:r>
    </w:p>
    <w:p w14:paraId="001AEBD0" w14:textId="77777777" w:rsidR="007859CD" w:rsidRPr="007859CD" w:rsidRDefault="007859CD" w:rsidP="007859CD">
      <w:pPr>
        <w:pStyle w:val="Bibliography"/>
        <w:rPr>
          <w:rFonts w:ascii="Calibri" w:hAnsi="Calibri" w:cs="Calibri"/>
        </w:rPr>
      </w:pPr>
      <w:r w:rsidRPr="007859CD">
        <w:rPr>
          <w:rFonts w:ascii="Calibri" w:hAnsi="Calibri" w:cs="Calibri"/>
        </w:rPr>
        <w:t>Fay, Marianne, Luis Alberto Andres, Charles James Edward Fox, Ulf Gerrit Narloch, Stephane Straub, and Michael Alan Slawson. 2017. “Rethinking Infrastructure in Latin America and the Caribbean : Spending Better to Achieve More.” 114110. The World Bank. http://documents.worldbank.org/curated/en/676711491563967405/Rethinking-infrastructure-in-Latin-America-and-the-Caribbean-spending-better-to-achieve-more.</w:t>
      </w:r>
    </w:p>
    <w:p w14:paraId="31A85492" w14:textId="23D54502" w:rsidR="00F61730" w:rsidRPr="00F61730" w:rsidRDefault="00F61730" w:rsidP="00F61730">
      <w:r>
        <w:fldChar w:fldCharType="end"/>
      </w:r>
    </w:p>
    <w:sectPr w:rsidR="00F61730" w:rsidRPr="00F6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4F8E"/>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F50D7C"/>
    <w:multiLevelType w:val="multilevel"/>
    <w:tmpl w:val="FB2ED744"/>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C986072"/>
    <w:multiLevelType w:val="hybridMultilevel"/>
    <w:tmpl w:val="5B3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1318"/>
    <w:multiLevelType w:val="multilevel"/>
    <w:tmpl w:val="82B278F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737F90"/>
    <w:multiLevelType w:val="hybridMultilevel"/>
    <w:tmpl w:val="21C8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8B8"/>
    <w:multiLevelType w:val="multilevel"/>
    <w:tmpl w:val="9F003F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30EEA"/>
    <w:multiLevelType w:val="multilevel"/>
    <w:tmpl w:val="B0A0865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1D4B7234"/>
    <w:multiLevelType w:val="multilevel"/>
    <w:tmpl w:val="F9A4A71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920CC7"/>
    <w:multiLevelType w:val="multilevel"/>
    <w:tmpl w:val="A59259F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D972D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A451EC"/>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F42F72"/>
    <w:multiLevelType w:val="hybridMultilevel"/>
    <w:tmpl w:val="DC646FAE"/>
    <w:lvl w:ilvl="0" w:tplc="0B60B4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86B2F"/>
    <w:multiLevelType w:val="hybridMultilevel"/>
    <w:tmpl w:val="63CE6BC0"/>
    <w:lvl w:ilvl="0" w:tplc="CD724A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A15F0"/>
    <w:multiLevelType w:val="multilevel"/>
    <w:tmpl w:val="75DCE9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2902E3"/>
    <w:multiLevelType w:val="multilevel"/>
    <w:tmpl w:val="E0C68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7886B8E"/>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9F68EB"/>
    <w:multiLevelType w:val="hybridMultilevel"/>
    <w:tmpl w:val="B288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840C9"/>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281AB3"/>
    <w:multiLevelType w:val="multilevel"/>
    <w:tmpl w:val="F9EC73C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EE354A"/>
    <w:multiLevelType w:val="multilevel"/>
    <w:tmpl w:val="1E0038D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E37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252452"/>
    <w:multiLevelType w:val="hybridMultilevel"/>
    <w:tmpl w:val="4B741008"/>
    <w:lvl w:ilvl="0" w:tplc="47BA09E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620D7"/>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A138AA"/>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4F02519"/>
    <w:multiLevelType w:val="multilevel"/>
    <w:tmpl w:val="82B278F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B737720"/>
    <w:multiLevelType w:val="multilevel"/>
    <w:tmpl w:val="9A5EAB0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6C7933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4C45C27"/>
    <w:multiLevelType w:val="hybridMultilevel"/>
    <w:tmpl w:val="A1F6F35A"/>
    <w:lvl w:ilvl="0" w:tplc="4DBA6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592E7B"/>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87F6BF9"/>
    <w:multiLevelType w:val="hybridMultilevel"/>
    <w:tmpl w:val="0409000F"/>
    <w:lvl w:ilvl="0" w:tplc="C04A6F6E">
      <w:start w:val="1"/>
      <w:numFmt w:val="decimal"/>
      <w:lvlText w:val="%1."/>
      <w:lvlJc w:val="left"/>
      <w:pPr>
        <w:ind w:left="720" w:hanging="360"/>
      </w:pPr>
      <w:rPr>
        <w:rFonts w:hint="default"/>
      </w:rPr>
    </w:lvl>
    <w:lvl w:ilvl="1" w:tplc="571C29A4">
      <w:start w:val="1"/>
      <w:numFmt w:val="lowerLetter"/>
      <w:lvlText w:val="%2."/>
      <w:lvlJc w:val="left"/>
      <w:pPr>
        <w:ind w:left="1440" w:hanging="360"/>
      </w:pPr>
    </w:lvl>
    <w:lvl w:ilvl="2" w:tplc="F93C0E5E" w:tentative="1">
      <w:start w:val="1"/>
      <w:numFmt w:val="lowerRoman"/>
      <w:lvlText w:val="%3."/>
      <w:lvlJc w:val="right"/>
      <w:pPr>
        <w:ind w:left="2160" w:hanging="180"/>
      </w:pPr>
    </w:lvl>
    <w:lvl w:ilvl="3" w:tplc="8B0E1872" w:tentative="1">
      <w:start w:val="1"/>
      <w:numFmt w:val="decimal"/>
      <w:lvlText w:val="%4."/>
      <w:lvlJc w:val="left"/>
      <w:pPr>
        <w:ind w:left="2880" w:hanging="360"/>
      </w:pPr>
    </w:lvl>
    <w:lvl w:ilvl="4" w:tplc="5582D04C" w:tentative="1">
      <w:start w:val="1"/>
      <w:numFmt w:val="lowerLetter"/>
      <w:lvlText w:val="%5."/>
      <w:lvlJc w:val="left"/>
      <w:pPr>
        <w:ind w:left="3600" w:hanging="360"/>
      </w:pPr>
    </w:lvl>
    <w:lvl w:ilvl="5" w:tplc="A8208092" w:tentative="1">
      <w:start w:val="1"/>
      <w:numFmt w:val="lowerRoman"/>
      <w:lvlText w:val="%6."/>
      <w:lvlJc w:val="right"/>
      <w:pPr>
        <w:ind w:left="4320" w:hanging="180"/>
      </w:pPr>
    </w:lvl>
    <w:lvl w:ilvl="6" w:tplc="EC3AEE94" w:tentative="1">
      <w:start w:val="1"/>
      <w:numFmt w:val="decimal"/>
      <w:lvlText w:val="%7."/>
      <w:lvlJc w:val="left"/>
      <w:pPr>
        <w:ind w:left="5040" w:hanging="360"/>
      </w:pPr>
    </w:lvl>
    <w:lvl w:ilvl="7" w:tplc="418C0F12" w:tentative="1">
      <w:start w:val="1"/>
      <w:numFmt w:val="lowerLetter"/>
      <w:lvlText w:val="%8."/>
      <w:lvlJc w:val="left"/>
      <w:pPr>
        <w:ind w:left="5760" w:hanging="360"/>
      </w:pPr>
    </w:lvl>
    <w:lvl w:ilvl="8" w:tplc="7F4865B2" w:tentative="1">
      <w:start w:val="1"/>
      <w:numFmt w:val="lowerRoman"/>
      <w:lvlText w:val="%9."/>
      <w:lvlJc w:val="right"/>
      <w:pPr>
        <w:ind w:left="6480" w:hanging="180"/>
      </w:pPr>
    </w:lvl>
  </w:abstractNum>
  <w:abstractNum w:abstractNumId="30" w15:restartNumberingAfterBreak="0">
    <w:nsid w:val="7A8C2C4B"/>
    <w:multiLevelType w:val="multilevel"/>
    <w:tmpl w:val="264212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FF6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
    <w:lvlOverride w:ilvl="0">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startOverride w:val="1"/>
    </w:lvlOverride>
  </w:num>
  <w:num w:numId="6">
    <w:abstractNumId w:val="1"/>
    <w:lvlOverride w:ilvl="0"/>
    <w:lvlOverride w:ilvl="1"/>
    <w:lvlOverride w:ilvl="2">
      <w:startOverride w:val="1"/>
    </w:lvlOverride>
  </w:num>
  <w:num w:numId="7">
    <w:abstractNumId w:val="1"/>
    <w:lvlOverride w:ilvl="0"/>
    <w:lvlOverride w:ilvl="1"/>
    <w:lvlOverride w:ilvl="2">
      <w:startOverride w:val="1"/>
    </w:lvlOverride>
  </w:num>
  <w:num w:numId="8">
    <w:abstractNumId w:val="25"/>
    <w:lvlOverride w:ilvl="0">
      <w:startOverride w:val="2"/>
    </w:lvlOverride>
  </w:num>
  <w:num w:numId="9">
    <w:abstractNumId w:val="25"/>
    <w:lvlOverride w:ilvl="0"/>
    <w:lvlOverride w:ilvl="1">
      <w:startOverride w:val="1"/>
    </w:lvlOverride>
  </w:num>
  <w:num w:numId="10">
    <w:abstractNumId w:val="14"/>
    <w:lvlOverride w:ilvl="0">
      <w:startOverride w:val="3"/>
    </w:lvlOverride>
  </w:num>
  <w:num w:numId="11">
    <w:abstractNumId w:val="14"/>
    <w:lvlOverride w:ilvl="0"/>
    <w:lvlOverride w:ilvl="1">
      <w:startOverride w:val="1"/>
    </w:lvlOverride>
  </w:num>
  <w:num w:numId="12">
    <w:abstractNumId w:val="18"/>
    <w:lvlOverride w:ilvl="0">
      <w:startOverride w:val="4"/>
    </w:lvlOverride>
  </w:num>
  <w:num w:numId="13">
    <w:abstractNumId w:val="18"/>
    <w:lvlOverride w:ilvl="0"/>
    <w:lvlOverride w:ilvl="1">
      <w:startOverride w:val="1"/>
    </w:lvlOverride>
  </w:num>
  <w:num w:numId="14">
    <w:abstractNumId w:val="6"/>
    <w:lvlOverride w:ilvl="0">
      <w:startOverride w:val="5"/>
    </w:lvlOverride>
  </w:num>
  <w:num w:numId="15">
    <w:abstractNumId w:val="6"/>
    <w:lvlOverride w:ilvl="0"/>
    <w:lvlOverride w:ilvl="1">
      <w:startOverride w:val="1"/>
    </w:lvlOverride>
  </w:num>
  <w:num w:numId="16">
    <w:abstractNumId w:val="20"/>
  </w:num>
  <w:num w:numId="17">
    <w:abstractNumId w:val="29"/>
  </w:num>
  <w:num w:numId="18">
    <w:abstractNumId w:val="10"/>
  </w:num>
  <w:num w:numId="19">
    <w:abstractNumId w:val="0"/>
  </w:num>
  <w:num w:numId="20">
    <w:abstractNumId w:val="30"/>
  </w:num>
  <w:num w:numId="21">
    <w:abstractNumId w:val="28"/>
  </w:num>
  <w:num w:numId="22">
    <w:abstractNumId w:val="26"/>
  </w:num>
  <w:num w:numId="23">
    <w:abstractNumId w:val="23"/>
  </w:num>
  <w:num w:numId="24">
    <w:abstractNumId w:val="9"/>
  </w:num>
  <w:num w:numId="25">
    <w:abstractNumId w:val="27"/>
  </w:num>
  <w:num w:numId="26">
    <w:abstractNumId w:val="15"/>
  </w:num>
  <w:num w:numId="27">
    <w:abstractNumId w:val="22"/>
  </w:num>
  <w:num w:numId="28">
    <w:abstractNumId w:val="17"/>
  </w:num>
  <w:num w:numId="29">
    <w:abstractNumId w:val="4"/>
  </w:num>
  <w:num w:numId="30">
    <w:abstractNumId w:val="12"/>
  </w:num>
  <w:num w:numId="31">
    <w:abstractNumId w:val="11"/>
  </w:num>
  <w:num w:numId="32">
    <w:abstractNumId w:val="31"/>
  </w:num>
  <w:num w:numId="33">
    <w:abstractNumId w:val="5"/>
  </w:num>
  <w:num w:numId="34">
    <w:abstractNumId w:val="13"/>
  </w:num>
  <w:num w:numId="35">
    <w:abstractNumId w:val="19"/>
  </w:num>
  <w:num w:numId="36">
    <w:abstractNumId w:val="8"/>
  </w:num>
  <w:num w:numId="37">
    <w:abstractNumId w:val="7"/>
  </w:num>
  <w:num w:numId="38">
    <w:abstractNumId w:val="3"/>
  </w:num>
  <w:num w:numId="39">
    <w:abstractNumId w:val="24"/>
  </w:num>
  <w:num w:numId="40">
    <w:abstractNumId w:val="2"/>
  </w:num>
  <w:num w:numId="4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IASA">
    <w15:presenceInfo w15:providerId="None" w15:userId="IIA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7B"/>
    <w:rsid w:val="00000674"/>
    <w:rsid w:val="00010CD2"/>
    <w:rsid w:val="00012195"/>
    <w:rsid w:val="00027BE2"/>
    <w:rsid w:val="000458B3"/>
    <w:rsid w:val="000C2192"/>
    <w:rsid w:val="000F4689"/>
    <w:rsid w:val="001018F4"/>
    <w:rsid w:val="00112BE3"/>
    <w:rsid w:val="0011460E"/>
    <w:rsid w:val="00115D7B"/>
    <w:rsid w:val="00132A03"/>
    <w:rsid w:val="0014028D"/>
    <w:rsid w:val="0016176A"/>
    <w:rsid w:val="00184CA3"/>
    <w:rsid w:val="001A71D3"/>
    <w:rsid w:val="001F6643"/>
    <w:rsid w:val="002017FC"/>
    <w:rsid w:val="002159FC"/>
    <w:rsid w:val="002206DA"/>
    <w:rsid w:val="00235541"/>
    <w:rsid w:val="00236A45"/>
    <w:rsid w:val="00247C37"/>
    <w:rsid w:val="00247FAA"/>
    <w:rsid w:val="00275E67"/>
    <w:rsid w:val="002773DD"/>
    <w:rsid w:val="00291E2E"/>
    <w:rsid w:val="00297238"/>
    <w:rsid w:val="002B5827"/>
    <w:rsid w:val="002C64CF"/>
    <w:rsid w:val="002D10BD"/>
    <w:rsid w:val="002D4798"/>
    <w:rsid w:val="0032570E"/>
    <w:rsid w:val="00340062"/>
    <w:rsid w:val="0039722C"/>
    <w:rsid w:val="00397A35"/>
    <w:rsid w:val="003A2D0D"/>
    <w:rsid w:val="003B6B1D"/>
    <w:rsid w:val="003C4D3E"/>
    <w:rsid w:val="003D5D88"/>
    <w:rsid w:val="003E46CD"/>
    <w:rsid w:val="004052DC"/>
    <w:rsid w:val="00420650"/>
    <w:rsid w:val="004211FD"/>
    <w:rsid w:val="004232C3"/>
    <w:rsid w:val="00456E2E"/>
    <w:rsid w:val="0046224B"/>
    <w:rsid w:val="00474277"/>
    <w:rsid w:val="00484404"/>
    <w:rsid w:val="00487083"/>
    <w:rsid w:val="004E0B32"/>
    <w:rsid w:val="00504739"/>
    <w:rsid w:val="005103F4"/>
    <w:rsid w:val="00526105"/>
    <w:rsid w:val="00534BF3"/>
    <w:rsid w:val="00571052"/>
    <w:rsid w:val="005851D6"/>
    <w:rsid w:val="0058591D"/>
    <w:rsid w:val="005D24EF"/>
    <w:rsid w:val="005F7E74"/>
    <w:rsid w:val="006106A3"/>
    <w:rsid w:val="00627B06"/>
    <w:rsid w:val="00635C97"/>
    <w:rsid w:val="00660AD9"/>
    <w:rsid w:val="00693B4C"/>
    <w:rsid w:val="006C6F4C"/>
    <w:rsid w:val="006E60FB"/>
    <w:rsid w:val="006F39A0"/>
    <w:rsid w:val="007139E9"/>
    <w:rsid w:val="00720EE1"/>
    <w:rsid w:val="00726EAF"/>
    <w:rsid w:val="00757DE6"/>
    <w:rsid w:val="007859CD"/>
    <w:rsid w:val="00796C88"/>
    <w:rsid w:val="007A4BC4"/>
    <w:rsid w:val="007F6499"/>
    <w:rsid w:val="007F7EE1"/>
    <w:rsid w:val="00806F56"/>
    <w:rsid w:val="008261B2"/>
    <w:rsid w:val="00827407"/>
    <w:rsid w:val="00852976"/>
    <w:rsid w:val="00866118"/>
    <w:rsid w:val="00882392"/>
    <w:rsid w:val="00896292"/>
    <w:rsid w:val="008A29BB"/>
    <w:rsid w:val="008B2838"/>
    <w:rsid w:val="008F18C5"/>
    <w:rsid w:val="008F737B"/>
    <w:rsid w:val="00902B45"/>
    <w:rsid w:val="00906BB8"/>
    <w:rsid w:val="00927D89"/>
    <w:rsid w:val="009D0C65"/>
    <w:rsid w:val="00A004BF"/>
    <w:rsid w:val="00A06EC4"/>
    <w:rsid w:val="00A30592"/>
    <w:rsid w:val="00A67708"/>
    <w:rsid w:val="00A82F36"/>
    <w:rsid w:val="00A954A3"/>
    <w:rsid w:val="00AA3F96"/>
    <w:rsid w:val="00AE66B5"/>
    <w:rsid w:val="00B05257"/>
    <w:rsid w:val="00B36BC6"/>
    <w:rsid w:val="00B4506E"/>
    <w:rsid w:val="00B6768E"/>
    <w:rsid w:val="00B755FE"/>
    <w:rsid w:val="00B76D4B"/>
    <w:rsid w:val="00B84B82"/>
    <w:rsid w:val="00BC03CA"/>
    <w:rsid w:val="00BC3F4F"/>
    <w:rsid w:val="00BC5D0F"/>
    <w:rsid w:val="00BC79AD"/>
    <w:rsid w:val="00BD75EF"/>
    <w:rsid w:val="00C03315"/>
    <w:rsid w:val="00C267AB"/>
    <w:rsid w:val="00C44992"/>
    <w:rsid w:val="00C641FC"/>
    <w:rsid w:val="00C64B4E"/>
    <w:rsid w:val="00C66222"/>
    <w:rsid w:val="00C75C8F"/>
    <w:rsid w:val="00C77074"/>
    <w:rsid w:val="00CF2F46"/>
    <w:rsid w:val="00D17A67"/>
    <w:rsid w:val="00D26D95"/>
    <w:rsid w:val="00D34695"/>
    <w:rsid w:val="00D645A3"/>
    <w:rsid w:val="00D812A7"/>
    <w:rsid w:val="00D94395"/>
    <w:rsid w:val="00DA3372"/>
    <w:rsid w:val="00DA51C0"/>
    <w:rsid w:val="00DD0EFA"/>
    <w:rsid w:val="00DE4639"/>
    <w:rsid w:val="00DF0287"/>
    <w:rsid w:val="00DF76F1"/>
    <w:rsid w:val="00E161E8"/>
    <w:rsid w:val="00E20F8D"/>
    <w:rsid w:val="00E35398"/>
    <w:rsid w:val="00E5095B"/>
    <w:rsid w:val="00EA12A0"/>
    <w:rsid w:val="00EA5EB8"/>
    <w:rsid w:val="00EB3055"/>
    <w:rsid w:val="00EF3A6E"/>
    <w:rsid w:val="00EF5091"/>
    <w:rsid w:val="00EF590C"/>
    <w:rsid w:val="00F15F36"/>
    <w:rsid w:val="00F30775"/>
    <w:rsid w:val="00F61730"/>
    <w:rsid w:val="00F814EB"/>
    <w:rsid w:val="00F8349D"/>
    <w:rsid w:val="00F90275"/>
    <w:rsid w:val="00FA658A"/>
    <w:rsid w:val="00FC408B"/>
    <w:rsid w:val="00FD4815"/>
    <w:rsid w:val="00FF1C41"/>
    <w:rsid w:val="00FF27FC"/>
    <w:rsid w:val="00FF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D5D3"/>
  <w15:chartTrackingRefBased/>
  <w15:docId w15:val="{1EAFBBA8-7431-49B6-B559-AB68C2F4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D7B"/>
    <w:pPr>
      <w:spacing w:after="200" w:line="276" w:lineRule="auto"/>
    </w:pPr>
    <w:rPr>
      <w:rFonts w:eastAsiaTheme="minorEastAsia"/>
    </w:rPr>
  </w:style>
  <w:style w:type="paragraph" w:styleId="Heading1">
    <w:name w:val="heading 1"/>
    <w:basedOn w:val="ListParagraph"/>
    <w:next w:val="Normal"/>
    <w:link w:val="Heading1Char"/>
    <w:uiPriority w:val="9"/>
    <w:qFormat/>
    <w:rsid w:val="00297238"/>
    <w:pPr>
      <w:numPr>
        <w:numId w:val="33"/>
      </w:numPr>
      <w:spacing w:after="120"/>
      <w:outlineLvl w:val="0"/>
    </w:pPr>
    <w:rPr>
      <w:b/>
      <w:sz w:val="28"/>
    </w:rPr>
  </w:style>
  <w:style w:type="paragraph" w:styleId="Heading2">
    <w:name w:val="heading 2"/>
    <w:basedOn w:val="ListParagraph"/>
    <w:next w:val="Normal"/>
    <w:link w:val="Heading2Char"/>
    <w:uiPriority w:val="9"/>
    <w:unhideWhenUsed/>
    <w:qFormat/>
    <w:rsid w:val="00297238"/>
    <w:pPr>
      <w:numPr>
        <w:ilvl w:val="1"/>
        <w:numId w:val="33"/>
      </w:numPr>
      <w:spacing w:after="120"/>
      <w:outlineLvl w:val="1"/>
    </w:pPr>
    <w:rPr>
      <w:b/>
      <w:sz w:val="24"/>
    </w:rPr>
  </w:style>
  <w:style w:type="paragraph" w:styleId="Heading3">
    <w:name w:val="heading 3"/>
    <w:basedOn w:val="ListParagraph"/>
    <w:next w:val="Normal"/>
    <w:link w:val="Heading3Char"/>
    <w:uiPriority w:val="9"/>
    <w:unhideWhenUsed/>
    <w:qFormat/>
    <w:rsid w:val="00297238"/>
    <w:pPr>
      <w:numPr>
        <w:ilvl w:val="2"/>
        <w:numId w:val="33"/>
      </w:numPr>
      <w:spacing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5D7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5D7B"/>
    <w:pPr>
      <w:ind w:left="720"/>
      <w:contextualSpacing/>
    </w:pPr>
  </w:style>
  <w:style w:type="paragraph" w:styleId="NormalWeb">
    <w:name w:val="Normal (Web)"/>
    <w:basedOn w:val="Normal"/>
    <w:uiPriority w:val="99"/>
    <w:semiHidden/>
    <w:unhideWhenUsed/>
    <w:rsid w:val="00927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7238"/>
    <w:rPr>
      <w:rFonts w:eastAsiaTheme="minorEastAsia"/>
      <w:b/>
      <w:sz w:val="28"/>
    </w:rPr>
  </w:style>
  <w:style w:type="character" w:customStyle="1" w:styleId="Heading2Char">
    <w:name w:val="Heading 2 Char"/>
    <w:basedOn w:val="DefaultParagraphFont"/>
    <w:link w:val="Heading2"/>
    <w:uiPriority w:val="9"/>
    <w:rsid w:val="00297238"/>
    <w:rPr>
      <w:rFonts w:eastAsiaTheme="minorEastAsia"/>
      <w:b/>
      <w:sz w:val="24"/>
    </w:rPr>
  </w:style>
  <w:style w:type="character" w:customStyle="1" w:styleId="Heading3Char">
    <w:name w:val="Heading 3 Char"/>
    <w:basedOn w:val="DefaultParagraphFont"/>
    <w:link w:val="Heading3"/>
    <w:uiPriority w:val="9"/>
    <w:rsid w:val="00297238"/>
    <w:rPr>
      <w:rFonts w:eastAsiaTheme="minorEastAsia"/>
      <w:b/>
    </w:rPr>
  </w:style>
  <w:style w:type="character" w:styleId="CommentReference">
    <w:name w:val="annotation reference"/>
    <w:basedOn w:val="DefaultParagraphFont"/>
    <w:uiPriority w:val="99"/>
    <w:semiHidden/>
    <w:unhideWhenUsed/>
    <w:rsid w:val="00420650"/>
    <w:rPr>
      <w:sz w:val="16"/>
      <w:szCs w:val="16"/>
    </w:rPr>
  </w:style>
  <w:style w:type="paragraph" w:styleId="CommentText">
    <w:name w:val="annotation text"/>
    <w:basedOn w:val="Normal"/>
    <w:link w:val="CommentTextChar"/>
    <w:uiPriority w:val="99"/>
    <w:semiHidden/>
    <w:unhideWhenUsed/>
    <w:rsid w:val="00420650"/>
    <w:pPr>
      <w:spacing w:line="240" w:lineRule="auto"/>
    </w:pPr>
    <w:rPr>
      <w:sz w:val="20"/>
      <w:szCs w:val="20"/>
    </w:rPr>
  </w:style>
  <w:style w:type="character" w:customStyle="1" w:styleId="CommentTextChar">
    <w:name w:val="Comment Text Char"/>
    <w:basedOn w:val="DefaultParagraphFont"/>
    <w:link w:val="CommentText"/>
    <w:uiPriority w:val="99"/>
    <w:semiHidden/>
    <w:rsid w:val="0042065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20650"/>
    <w:rPr>
      <w:b/>
      <w:bCs/>
    </w:rPr>
  </w:style>
  <w:style w:type="character" w:customStyle="1" w:styleId="CommentSubjectChar">
    <w:name w:val="Comment Subject Char"/>
    <w:basedOn w:val="CommentTextChar"/>
    <w:link w:val="CommentSubject"/>
    <w:uiPriority w:val="99"/>
    <w:semiHidden/>
    <w:rsid w:val="00420650"/>
    <w:rPr>
      <w:rFonts w:eastAsiaTheme="minorEastAsia"/>
      <w:b/>
      <w:bCs/>
      <w:sz w:val="20"/>
      <w:szCs w:val="20"/>
    </w:rPr>
  </w:style>
  <w:style w:type="paragraph" w:styleId="BalloonText">
    <w:name w:val="Balloon Text"/>
    <w:basedOn w:val="Normal"/>
    <w:link w:val="BalloonTextChar"/>
    <w:uiPriority w:val="99"/>
    <w:semiHidden/>
    <w:unhideWhenUsed/>
    <w:rsid w:val="00420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650"/>
    <w:rPr>
      <w:rFonts w:ascii="Segoe UI" w:eastAsiaTheme="minorEastAsia" w:hAnsi="Segoe UI" w:cs="Segoe UI"/>
      <w:sz w:val="18"/>
      <w:szCs w:val="18"/>
    </w:rPr>
  </w:style>
  <w:style w:type="paragraph" w:styleId="Title">
    <w:name w:val="Title"/>
    <w:basedOn w:val="Normal"/>
    <w:next w:val="Normal"/>
    <w:link w:val="TitleChar"/>
    <w:uiPriority w:val="10"/>
    <w:qFormat/>
    <w:rsid w:val="009D0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6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F6173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4646">
      <w:bodyDiv w:val="1"/>
      <w:marLeft w:val="0"/>
      <w:marRight w:val="0"/>
      <w:marTop w:val="0"/>
      <w:marBottom w:val="0"/>
      <w:divBdr>
        <w:top w:val="none" w:sz="0" w:space="0" w:color="auto"/>
        <w:left w:val="none" w:sz="0" w:space="0" w:color="auto"/>
        <w:bottom w:val="none" w:sz="0" w:space="0" w:color="auto"/>
        <w:right w:val="none" w:sz="0" w:space="0" w:color="auto"/>
      </w:divBdr>
    </w:div>
    <w:div w:id="17799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Rozenberg</dc:creator>
  <cp:keywords/>
  <dc:description/>
  <cp:lastModifiedBy>IIASA</cp:lastModifiedBy>
  <cp:revision>36</cp:revision>
  <dcterms:created xsi:type="dcterms:W3CDTF">2018-01-16T15:54:00Z</dcterms:created>
  <dcterms:modified xsi:type="dcterms:W3CDTF">2018-01-24T15:11:00Z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id="WMzAkdDs"/&gt;&lt;style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value="false"/&gt;&lt;pref name="noteType" value="0"/&gt;&lt;/prefs&gt;&lt;/data&gt;</vt:lpwstr>
  </property>
</Properties>
</file>